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34294" w14:textId="6D5AB43D" w:rsidR="003C3C7F" w:rsidRPr="004F3D83" w:rsidRDefault="004F3D83" w:rsidP="004F3D83">
      <w:pPr>
        <w:pStyle w:val="Odstavekseznama"/>
        <w:numPr>
          <w:ilvl w:val="0"/>
          <w:numId w:val="1"/>
        </w:numPr>
        <w:rPr>
          <w:b/>
          <w:bCs/>
          <w:sz w:val="24"/>
          <w:szCs w:val="24"/>
        </w:rPr>
      </w:pPr>
      <w:r w:rsidRPr="004F3D83">
        <w:rPr>
          <w:b/>
          <w:bCs/>
          <w:sz w:val="24"/>
          <w:szCs w:val="24"/>
        </w:rPr>
        <w:t xml:space="preserve">DEL: </w:t>
      </w:r>
      <w:r w:rsidR="00C522A1">
        <w:rPr>
          <w:b/>
          <w:bCs/>
          <w:sz w:val="24"/>
          <w:szCs w:val="24"/>
        </w:rPr>
        <w:t>OSEMDESETA</w:t>
      </w:r>
      <w:r w:rsidRPr="004F3D83">
        <w:rPr>
          <w:b/>
          <w:bCs/>
          <w:sz w:val="24"/>
          <w:szCs w:val="24"/>
        </w:rPr>
        <w:t xml:space="preserve"> LETA V JUGOSLAVIJI</w:t>
      </w:r>
    </w:p>
    <w:p w14:paraId="3E90E122" w14:textId="3FF8EB7C" w:rsidR="004F3D83" w:rsidRDefault="00085D87" w:rsidP="004F3D83">
      <w:pPr>
        <w:rPr>
          <w:b/>
          <w:bCs/>
          <w:sz w:val="24"/>
          <w:szCs w:val="24"/>
        </w:rPr>
      </w:pPr>
      <w:r>
        <w:rPr>
          <w:b/>
          <w:bCs/>
          <w:sz w:val="24"/>
          <w:szCs w:val="24"/>
        </w:rPr>
        <w:t xml:space="preserve">Naslov: </w:t>
      </w:r>
      <w:r w:rsidR="00ED15B8">
        <w:rPr>
          <w:b/>
          <w:bCs/>
          <w:sz w:val="24"/>
          <w:szCs w:val="24"/>
        </w:rPr>
        <w:t>»</w:t>
      </w:r>
      <w:commentRangeStart w:id="0"/>
      <w:r w:rsidR="00ED15B8">
        <w:rPr>
          <w:b/>
          <w:bCs/>
          <w:sz w:val="24"/>
          <w:szCs w:val="24"/>
        </w:rPr>
        <w:t>Na tem procesu so umrle vse naše sanje o pravni državi</w:t>
      </w:r>
      <w:r w:rsidR="00141289">
        <w:rPr>
          <w:b/>
          <w:bCs/>
          <w:sz w:val="24"/>
          <w:szCs w:val="24"/>
        </w:rPr>
        <w:t>.</w:t>
      </w:r>
      <w:r w:rsidR="00ED15B8">
        <w:rPr>
          <w:b/>
          <w:bCs/>
          <w:sz w:val="24"/>
          <w:szCs w:val="24"/>
        </w:rPr>
        <w:t>«</w:t>
      </w:r>
      <w:r w:rsidR="004E5A7C">
        <w:rPr>
          <w:rStyle w:val="Sprotnaopomba-sklic"/>
          <w:b/>
          <w:bCs/>
          <w:sz w:val="24"/>
          <w:szCs w:val="24"/>
        </w:rPr>
        <w:footnoteReference w:id="1"/>
      </w:r>
      <w:commentRangeEnd w:id="0"/>
      <w:r w:rsidR="00573596">
        <w:rPr>
          <w:rStyle w:val="Pripombasklic"/>
        </w:rPr>
        <w:commentReference w:id="0"/>
      </w:r>
    </w:p>
    <w:p w14:paraId="1BFB736F" w14:textId="5ACFC726" w:rsidR="00D72B49" w:rsidRPr="00683A1C" w:rsidRDefault="00D72B49" w:rsidP="004F3D83">
      <w:pPr>
        <w:rPr>
          <w:i/>
          <w:iCs/>
          <w:color w:val="4472C4" w:themeColor="accent1"/>
          <w:sz w:val="24"/>
          <w:szCs w:val="24"/>
        </w:rPr>
      </w:pPr>
      <w:r w:rsidRPr="00683A1C">
        <w:rPr>
          <w:i/>
          <w:iCs/>
          <w:color w:val="4472C4" w:themeColor="accent1"/>
          <w:sz w:val="24"/>
          <w:szCs w:val="24"/>
        </w:rPr>
        <w:t xml:space="preserve">Naslovna fotografija: </w:t>
      </w:r>
      <w:r w:rsidR="00B37056" w:rsidRPr="00683A1C">
        <w:rPr>
          <w:i/>
          <w:iCs/>
          <w:color w:val="4472C4" w:themeColor="accent1"/>
          <w:sz w:val="24"/>
          <w:szCs w:val="24"/>
        </w:rPr>
        <w:t>Tetka</w:t>
      </w:r>
      <w:r w:rsidR="00533650">
        <w:rPr>
          <w:i/>
          <w:iCs/>
          <w:color w:val="4472C4" w:themeColor="accent1"/>
          <w:sz w:val="24"/>
          <w:szCs w:val="24"/>
        </w:rPr>
        <w:t xml:space="preserve"> –</w:t>
      </w:r>
      <w:r w:rsidR="00B37056" w:rsidRPr="00683A1C">
        <w:rPr>
          <w:i/>
          <w:iCs/>
          <w:color w:val="4472C4" w:themeColor="accent1"/>
          <w:sz w:val="24"/>
          <w:szCs w:val="24"/>
        </w:rPr>
        <w:t xml:space="preserve"> Roška cesta</w:t>
      </w:r>
      <w:r w:rsidR="00C67748">
        <w:rPr>
          <w:i/>
          <w:iCs/>
          <w:color w:val="4472C4" w:themeColor="accent1"/>
          <w:sz w:val="24"/>
          <w:szCs w:val="24"/>
        </w:rPr>
        <w:t>,</w:t>
      </w:r>
      <w:r w:rsidR="00B37056" w:rsidRPr="00683A1C">
        <w:rPr>
          <w:i/>
          <w:iCs/>
          <w:color w:val="4472C4" w:themeColor="accent1"/>
          <w:sz w:val="24"/>
          <w:szCs w:val="24"/>
        </w:rPr>
        <w:t xml:space="preserve"> 26.</w:t>
      </w:r>
      <w:r w:rsidR="00533650">
        <w:rPr>
          <w:i/>
          <w:iCs/>
          <w:color w:val="4472C4" w:themeColor="accent1"/>
          <w:sz w:val="24"/>
          <w:szCs w:val="24"/>
        </w:rPr>
        <w:t xml:space="preserve"> j</w:t>
      </w:r>
      <w:r w:rsidR="00C67748">
        <w:rPr>
          <w:i/>
          <w:iCs/>
          <w:color w:val="4472C4" w:themeColor="accent1"/>
          <w:sz w:val="24"/>
          <w:szCs w:val="24"/>
        </w:rPr>
        <w:t>ulij</w:t>
      </w:r>
      <w:r w:rsidR="00533650">
        <w:rPr>
          <w:i/>
          <w:iCs/>
          <w:color w:val="4472C4" w:themeColor="accent1"/>
          <w:sz w:val="24"/>
          <w:szCs w:val="24"/>
        </w:rPr>
        <w:t xml:space="preserve"> </w:t>
      </w:r>
      <w:r w:rsidR="00B37056" w:rsidRPr="00683A1C">
        <w:rPr>
          <w:i/>
          <w:iCs/>
          <w:color w:val="4472C4" w:themeColor="accent1"/>
          <w:sz w:val="24"/>
          <w:szCs w:val="24"/>
        </w:rPr>
        <w:t>1988</w:t>
      </w:r>
      <w:r w:rsidR="005C7106">
        <w:rPr>
          <w:i/>
          <w:iCs/>
          <w:color w:val="4472C4" w:themeColor="accent1"/>
          <w:sz w:val="24"/>
          <w:szCs w:val="24"/>
        </w:rPr>
        <w:t>.</w:t>
      </w:r>
      <w:r w:rsidR="00B37056" w:rsidRPr="00683A1C">
        <w:rPr>
          <w:i/>
          <w:iCs/>
          <w:color w:val="4472C4" w:themeColor="accent1"/>
          <w:sz w:val="24"/>
          <w:szCs w:val="24"/>
        </w:rPr>
        <w:t xml:space="preserve"> (avtor Tone Stojko, hrani Muzej novejše zgodovine</w:t>
      </w:r>
      <w:r w:rsidR="00574443">
        <w:rPr>
          <w:i/>
          <w:iCs/>
          <w:color w:val="4472C4" w:themeColor="accent1"/>
          <w:sz w:val="24"/>
          <w:szCs w:val="24"/>
        </w:rPr>
        <w:t xml:space="preserve"> Slovenije</w:t>
      </w:r>
      <w:r w:rsidR="00B37056" w:rsidRPr="00683A1C">
        <w:rPr>
          <w:i/>
          <w:iCs/>
          <w:color w:val="4472C4" w:themeColor="accent1"/>
          <w:sz w:val="24"/>
          <w:szCs w:val="24"/>
        </w:rPr>
        <w:t>)</w:t>
      </w:r>
    </w:p>
    <w:p w14:paraId="376EDAB1" w14:textId="60234B2D" w:rsidR="00463B00" w:rsidRDefault="00C7469C" w:rsidP="00897A1A">
      <w:r>
        <w:t>Slovenska služba državne varnosti je na zahtevo vojaškega vrha k</w:t>
      </w:r>
      <w:r w:rsidR="00463B00">
        <w:t>onec maja 1988 aretirala</w:t>
      </w:r>
      <w:r>
        <w:t xml:space="preserve"> tri ljudi. Podčastnika</w:t>
      </w:r>
      <w:r w:rsidRPr="00C7469C">
        <w:rPr>
          <w:highlight w:val="cyan"/>
        </w:rPr>
        <w:t xml:space="preserve"> </w:t>
      </w:r>
      <w:r w:rsidRPr="004D1A5C">
        <w:rPr>
          <w:highlight w:val="cyan"/>
        </w:rPr>
        <w:t>Ivana Borštnerja</w:t>
      </w:r>
      <w:r>
        <w:rPr>
          <w:rStyle w:val="Sprotnaopomba-sklic"/>
          <w:highlight w:val="cyan"/>
        </w:rPr>
        <w:footnoteReference w:id="2"/>
      </w:r>
      <w:r>
        <w:t xml:space="preserve"> so obtožili, da je vzel tajni vojaški dokument in ga predal sodelavcem revije Mladina </w:t>
      </w:r>
      <w:r w:rsidR="007B4471">
        <w:rPr>
          <w:lang w:val="en-US"/>
        </w:rPr>
        <w:t>–</w:t>
      </w:r>
      <w:r>
        <w:t xml:space="preserve"> publicistu</w:t>
      </w:r>
      <w:r w:rsidR="00463B00">
        <w:t xml:space="preserve"> </w:t>
      </w:r>
      <w:r w:rsidR="00463B00" w:rsidRPr="004D1A5C">
        <w:rPr>
          <w:highlight w:val="cyan"/>
        </w:rPr>
        <w:t>Janez</w:t>
      </w:r>
      <w:r>
        <w:rPr>
          <w:highlight w:val="cyan"/>
        </w:rPr>
        <w:t>u</w:t>
      </w:r>
      <w:r w:rsidR="00463B00" w:rsidRPr="004D1A5C">
        <w:rPr>
          <w:highlight w:val="cyan"/>
        </w:rPr>
        <w:t xml:space="preserve"> Janš</w:t>
      </w:r>
      <w:r>
        <w:rPr>
          <w:highlight w:val="cyan"/>
        </w:rPr>
        <w:t>i</w:t>
      </w:r>
      <w:r w:rsidR="004D1A5C">
        <w:rPr>
          <w:rStyle w:val="Sprotnaopomba-sklic"/>
          <w:highlight w:val="cyan"/>
        </w:rPr>
        <w:footnoteReference w:id="3"/>
      </w:r>
      <w:r w:rsidR="00463B00">
        <w:t>,</w:t>
      </w:r>
      <w:r>
        <w:t xml:space="preserve"> novinarju</w:t>
      </w:r>
      <w:r w:rsidR="00463B00">
        <w:t xml:space="preserve"> </w:t>
      </w:r>
      <w:r w:rsidR="00463B00" w:rsidRPr="004D1A5C">
        <w:rPr>
          <w:highlight w:val="cyan"/>
        </w:rPr>
        <w:t>David</w:t>
      </w:r>
      <w:r>
        <w:rPr>
          <w:highlight w:val="cyan"/>
        </w:rPr>
        <w:t>u</w:t>
      </w:r>
      <w:r w:rsidR="00463B00" w:rsidRPr="004D1A5C">
        <w:rPr>
          <w:highlight w:val="cyan"/>
        </w:rPr>
        <w:t xml:space="preserve"> Tasić</w:t>
      </w:r>
      <w:r>
        <w:rPr>
          <w:highlight w:val="cyan"/>
        </w:rPr>
        <w:t>u</w:t>
      </w:r>
      <w:r w:rsidR="004D1A5C">
        <w:rPr>
          <w:rStyle w:val="Sprotnaopomba-sklic"/>
          <w:highlight w:val="cyan"/>
        </w:rPr>
        <w:footnoteReference w:id="4"/>
      </w:r>
      <w:r>
        <w:t xml:space="preserve"> in uredniku </w:t>
      </w:r>
      <w:r w:rsidRPr="004D1A5C">
        <w:rPr>
          <w:highlight w:val="cyan"/>
        </w:rPr>
        <w:t>Francij</w:t>
      </w:r>
      <w:r>
        <w:rPr>
          <w:highlight w:val="cyan"/>
        </w:rPr>
        <w:t>u</w:t>
      </w:r>
      <w:r w:rsidRPr="004D1A5C">
        <w:rPr>
          <w:highlight w:val="cyan"/>
        </w:rPr>
        <w:t xml:space="preserve"> Zavrl</w:t>
      </w:r>
      <w:r>
        <w:rPr>
          <w:highlight w:val="cyan"/>
        </w:rPr>
        <w:t>u.</w:t>
      </w:r>
      <w:r>
        <w:rPr>
          <w:rStyle w:val="Sprotnaopomba-sklic"/>
          <w:highlight w:val="cyan"/>
        </w:rPr>
        <w:footnoteReference w:id="5"/>
      </w:r>
      <w:r>
        <w:t xml:space="preserve"> Vse štiri so obsodili n</w:t>
      </w:r>
      <w:r w:rsidR="00ED1C3E">
        <w:t>a sodnem procesu</w:t>
      </w:r>
      <w:r>
        <w:t xml:space="preserve">, ki je potekal na vojaškem sodišču v Ljubljani, v srbohrvaščini in za zaprtimi vrati. </w:t>
      </w:r>
      <w:r w:rsidR="00463B00">
        <w:t>T.</w:t>
      </w:r>
      <w:r w:rsidR="007B4471">
        <w:t xml:space="preserve"> </w:t>
      </w:r>
      <w:r w:rsidR="00DC12E1">
        <w:t>i</w:t>
      </w:r>
      <w:r w:rsidR="00463B00">
        <w:t xml:space="preserve">. proces proti </w:t>
      </w:r>
      <w:r w:rsidR="00DC12E1">
        <w:t>četverici</w:t>
      </w:r>
      <w:r w:rsidR="00F8412B">
        <w:t xml:space="preserve"> je sprožil takojšen in množičen odpor Slovencev. Ustanovljen je bil Odbor za varstvo človekovih pravic, vrstile so se demonstracije in protesti. Popustil je strah in množice so javno zahtevale svobodo in demokracijo.</w:t>
      </w:r>
    </w:p>
    <w:p w14:paraId="6A372AC7" w14:textId="77777777" w:rsidR="002679DA" w:rsidRDefault="002679DA" w:rsidP="00897A1A"/>
    <w:p w14:paraId="608F890A" w14:textId="13E3AA4E" w:rsidR="00897A1A" w:rsidRPr="007332BE" w:rsidRDefault="00F8412B" w:rsidP="00F8412B">
      <w:pPr>
        <w:pStyle w:val="Odstavekseznama"/>
        <w:numPr>
          <w:ilvl w:val="0"/>
          <w:numId w:val="2"/>
        </w:numPr>
        <w:rPr>
          <w:i/>
          <w:iCs/>
        </w:rPr>
      </w:pPr>
      <w:r w:rsidRPr="007332BE">
        <w:rPr>
          <w:i/>
          <w:iCs/>
        </w:rPr>
        <w:t>Odziv časopisov na aretacijo (poročanje o aretaciji)</w:t>
      </w:r>
      <w:r w:rsidR="007332BE" w:rsidRPr="007332BE">
        <w:rPr>
          <w:i/>
          <w:iCs/>
        </w:rPr>
        <w:t>:</w:t>
      </w:r>
    </w:p>
    <w:p w14:paraId="20092B95" w14:textId="4507EA71" w:rsidR="007332BE" w:rsidRPr="007332BE" w:rsidRDefault="007332BE" w:rsidP="007332BE">
      <w:pPr>
        <w:pStyle w:val="Odstavekseznama"/>
        <w:numPr>
          <w:ilvl w:val="0"/>
          <w:numId w:val="3"/>
        </w:numPr>
        <w:rPr>
          <w:i/>
          <w:iCs/>
        </w:rPr>
      </w:pPr>
      <w:r w:rsidRPr="007332BE">
        <w:rPr>
          <w:i/>
          <w:iCs/>
        </w:rPr>
        <w:t>Članek »Dosledno spoštovati ustavo«</w:t>
      </w:r>
      <w:r w:rsidR="000F7D36">
        <w:rPr>
          <w:i/>
          <w:iCs/>
        </w:rPr>
        <w:t xml:space="preserve"> (</w:t>
      </w:r>
      <w:r w:rsidR="000F7D36" w:rsidRPr="000F7D36">
        <w:rPr>
          <w:i/>
          <w:iCs/>
        </w:rPr>
        <w:t>Večer, 7.</w:t>
      </w:r>
      <w:r w:rsidR="00574443">
        <w:rPr>
          <w:i/>
          <w:iCs/>
        </w:rPr>
        <w:t xml:space="preserve"> </w:t>
      </w:r>
      <w:r w:rsidR="000F7D36" w:rsidRPr="000F7D36">
        <w:rPr>
          <w:i/>
          <w:iCs/>
        </w:rPr>
        <w:t>6.</w:t>
      </w:r>
      <w:r w:rsidR="00574443">
        <w:rPr>
          <w:i/>
          <w:iCs/>
        </w:rPr>
        <w:t xml:space="preserve"> </w:t>
      </w:r>
      <w:r w:rsidR="000F7D36" w:rsidRPr="000F7D36">
        <w:rPr>
          <w:i/>
          <w:iCs/>
        </w:rPr>
        <w:t>1988, str. 2</w:t>
      </w:r>
      <w:r w:rsidR="000F7D36">
        <w:rPr>
          <w:i/>
          <w:iCs/>
        </w:rPr>
        <w:t xml:space="preserve">) </w:t>
      </w:r>
      <w:r w:rsidR="00574443">
        <w:rPr>
          <w:i/>
          <w:iCs/>
          <w:lang w:val="en-US"/>
        </w:rPr>
        <w:t>–</w:t>
      </w:r>
      <w:r w:rsidRPr="007332BE">
        <w:rPr>
          <w:i/>
          <w:iCs/>
        </w:rPr>
        <w:t xml:space="preserve"> Pozivi novinarjev, Preklicali obljubo, Zahteva slovenskih pisateljev</w:t>
      </w:r>
    </w:p>
    <w:p w14:paraId="606CAAA1" w14:textId="0D61B45E" w:rsidR="007332BE" w:rsidRPr="007332BE" w:rsidRDefault="007332BE" w:rsidP="007332BE">
      <w:pPr>
        <w:pStyle w:val="Odstavekseznama"/>
        <w:numPr>
          <w:ilvl w:val="0"/>
          <w:numId w:val="3"/>
        </w:numPr>
        <w:rPr>
          <w:i/>
          <w:iCs/>
        </w:rPr>
      </w:pPr>
      <w:r w:rsidRPr="007332BE">
        <w:rPr>
          <w:i/>
          <w:iCs/>
        </w:rPr>
        <w:lastRenderedPageBreak/>
        <w:t>Članki »Janša v vojaškem priporu«</w:t>
      </w:r>
      <w:r w:rsidR="00CE01B1">
        <w:rPr>
          <w:i/>
          <w:iCs/>
        </w:rPr>
        <w:t xml:space="preserve"> (</w:t>
      </w:r>
      <w:r w:rsidR="00CE01B1" w:rsidRPr="00CE01B1">
        <w:rPr>
          <w:i/>
          <w:iCs/>
        </w:rPr>
        <w:t>Večer, 3.</w:t>
      </w:r>
      <w:r w:rsidR="00574443">
        <w:rPr>
          <w:i/>
          <w:iCs/>
        </w:rPr>
        <w:t xml:space="preserve"> </w:t>
      </w:r>
      <w:r w:rsidR="00CE01B1" w:rsidRPr="00CE01B1">
        <w:rPr>
          <w:i/>
          <w:iCs/>
        </w:rPr>
        <w:t>6.</w:t>
      </w:r>
      <w:r w:rsidR="00574443">
        <w:rPr>
          <w:i/>
          <w:iCs/>
        </w:rPr>
        <w:t xml:space="preserve"> </w:t>
      </w:r>
      <w:r w:rsidR="00CE01B1" w:rsidRPr="00CE01B1">
        <w:rPr>
          <w:i/>
          <w:iCs/>
        </w:rPr>
        <w:t>1988, str. 24</w:t>
      </w:r>
      <w:r w:rsidR="00CE01B1">
        <w:rPr>
          <w:i/>
          <w:iCs/>
        </w:rPr>
        <w:t>)</w:t>
      </w:r>
      <w:r w:rsidRPr="007332BE">
        <w:rPr>
          <w:i/>
          <w:iCs/>
        </w:rPr>
        <w:t>, »Zasegli več dokumentov«</w:t>
      </w:r>
      <w:r w:rsidR="00CE01B1">
        <w:rPr>
          <w:i/>
          <w:iCs/>
        </w:rPr>
        <w:t xml:space="preserve"> (</w:t>
      </w:r>
      <w:r w:rsidR="00CE01B1" w:rsidRPr="00CE01B1">
        <w:rPr>
          <w:i/>
          <w:iCs/>
        </w:rPr>
        <w:t>Večer, 3.</w:t>
      </w:r>
      <w:r w:rsidR="00574443">
        <w:rPr>
          <w:i/>
          <w:iCs/>
        </w:rPr>
        <w:t xml:space="preserve"> </w:t>
      </w:r>
      <w:r w:rsidR="00CE01B1" w:rsidRPr="00CE01B1">
        <w:rPr>
          <w:i/>
          <w:iCs/>
        </w:rPr>
        <w:t>6.</w:t>
      </w:r>
      <w:r w:rsidR="00574443">
        <w:rPr>
          <w:i/>
          <w:iCs/>
        </w:rPr>
        <w:t xml:space="preserve"> </w:t>
      </w:r>
      <w:r w:rsidR="00CE01B1" w:rsidRPr="00CE01B1">
        <w:rPr>
          <w:i/>
          <w:iCs/>
        </w:rPr>
        <w:t>1988, str. 24</w:t>
      </w:r>
      <w:r w:rsidR="00CE01B1">
        <w:rPr>
          <w:i/>
          <w:iCs/>
        </w:rPr>
        <w:t>)</w:t>
      </w:r>
      <w:r w:rsidRPr="007332BE">
        <w:rPr>
          <w:i/>
          <w:iCs/>
        </w:rPr>
        <w:t>, »Priprli Janeza Janšo«</w:t>
      </w:r>
      <w:r w:rsidR="00CE01B1">
        <w:rPr>
          <w:i/>
          <w:iCs/>
        </w:rPr>
        <w:t xml:space="preserve"> (</w:t>
      </w:r>
      <w:r w:rsidR="00CE01B1" w:rsidRPr="00CE01B1">
        <w:rPr>
          <w:i/>
          <w:iCs/>
        </w:rPr>
        <w:t>Večer, 2.</w:t>
      </w:r>
      <w:r w:rsidR="00574443">
        <w:rPr>
          <w:i/>
          <w:iCs/>
        </w:rPr>
        <w:t xml:space="preserve"> </w:t>
      </w:r>
      <w:r w:rsidR="00CE01B1" w:rsidRPr="00CE01B1">
        <w:rPr>
          <w:i/>
          <w:iCs/>
        </w:rPr>
        <w:t>6.</w:t>
      </w:r>
      <w:r w:rsidR="00574443">
        <w:rPr>
          <w:i/>
          <w:iCs/>
        </w:rPr>
        <w:t xml:space="preserve"> </w:t>
      </w:r>
      <w:r w:rsidR="00CE01B1" w:rsidRPr="00CE01B1">
        <w:rPr>
          <w:i/>
          <w:iCs/>
        </w:rPr>
        <w:t>1988, str. 2</w:t>
      </w:r>
      <w:r w:rsidR="00CE01B1">
        <w:rPr>
          <w:i/>
          <w:iCs/>
        </w:rPr>
        <w:t>)</w:t>
      </w:r>
      <w:r w:rsidR="00764AA8">
        <w:rPr>
          <w:i/>
          <w:iCs/>
        </w:rPr>
        <w:t>;</w:t>
      </w:r>
      <w:r w:rsidR="00735D92">
        <w:rPr>
          <w:i/>
          <w:iCs/>
        </w:rPr>
        <w:t xml:space="preserve"> »Pripor Janeza Janše dobiva širše razsežnosti« (Primorske novice, 7. 6. 1988, str. 2)</w:t>
      </w:r>
    </w:p>
    <w:p w14:paraId="71450C8D" w14:textId="00FF6753" w:rsidR="00B7331F" w:rsidRDefault="00B7331F" w:rsidP="00897A1A">
      <w:pPr>
        <w:rPr>
          <w:color w:val="70AD47" w:themeColor="accent6"/>
        </w:rPr>
      </w:pPr>
    </w:p>
    <w:p w14:paraId="612B966B" w14:textId="751EA09A" w:rsidR="00B7331F" w:rsidRPr="00683A1C" w:rsidRDefault="00B7331F" w:rsidP="00897A1A">
      <w:pPr>
        <w:rPr>
          <w:i/>
          <w:iCs/>
          <w:color w:val="4472C4" w:themeColor="accent1"/>
        </w:rPr>
      </w:pPr>
      <w:r w:rsidRPr="00683A1C">
        <w:rPr>
          <w:i/>
          <w:iCs/>
          <w:color w:val="4472C4" w:themeColor="accent1"/>
        </w:rPr>
        <w:t>Odbor za varstvo človekovih pravic</w:t>
      </w:r>
      <w:r w:rsidR="00D72B49" w:rsidRPr="00683A1C">
        <w:rPr>
          <w:i/>
          <w:iCs/>
          <w:color w:val="4472C4" w:themeColor="accent1"/>
        </w:rPr>
        <w:t xml:space="preserve"> (brez fotografije, samo članki)</w:t>
      </w:r>
    </w:p>
    <w:p w14:paraId="5390A5C9" w14:textId="48C782B8" w:rsidR="00B7331F" w:rsidRDefault="00856037" w:rsidP="00897A1A">
      <w:pPr>
        <w:rPr>
          <w:color w:val="70AD47" w:themeColor="accent6"/>
        </w:rPr>
      </w:pPr>
      <w:r>
        <w:rPr>
          <w:color w:val="70AD47" w:themeColor="accent6"/>
        </w:rPr>
        <w:t xml:space="preserve">Podnapis: </w:t>
      </w:r>
      <w:r w:rsidR="00B7331F">
        <w:rPr>
          <w:color w:val="70AD47" w:themeColor="accent6"/>
        </w:rPr>
        <w:t xml:space="preserve">Zaradi aretacije četverice je bil v prostorih revije Mladina 3. junija 1988 ustanovljen Odbor za varstvo pravic Janeza Janše, ki se je kmalu preimenoval v Odbor za varstvo človekovih pravic. </w:t>
      </w:r>
      <w:r w:rsidR="005E53F7">
        <w:rPr>
          <w:color w:val="70AD47" w:themeColor="accent6"/>
        </w:rPr>
        <w:t xml:space="preserve">Vodil ga je </w:t>
      </w:r>
      <w:r w:rsidR="005E53F7" w:rsidRPr="005E53F7">
        <w:rPr>
          <w:color w:val="70AD47" w:themeColor="accent6"/>
          <w:highlight w:val="cyan"/>
        </w:rPr>
        <w:t>Igor Bavčar</w:t>
      </w:r>
      <w:r w:rsidR="005E53F7">
        <w:rPr>
          <w:rStyle w:val="Sprotnaopomba-sklic"/>
          <w:color w:val="70AD47" w:themeColor="accent6"/>
          <w:highlight w:val="cyan"/>
        </w:rPr>
        <w:footnoteReference w:id="6"/>
      </w:r>
      <w:r w:rsidR="005E53F7">
        <w:rPr>
          <w:color w:val="70AD47" w:themeColor="accent6"/>
        </w:rPr>
        <w:t xml:space="preserve">. </w:t>
      </w:r>
      <w:r w:rsidR="00B7331F">
        <w:rPr>
          <w:color w:val="70AD47" w:themeColor="accent6"/>
        </w:rPr>
        <w:t>Dvorane</w:t>
      </w:r>
      <w:r w:rsidR="00533650">
        <w:rPr>
          <w:color w:val="70AD47" w:themeColor="accent6"/>
        </w:rPr>
        <w:t>,</w:t>
      </w:r>
      <w:r w:rsidR="00B7331F">
        <w:rPr>
          <w:color w:val="70AD47" w:themeColor="accent6"/>
        </w:rPr>
        <w:t xml:space="preserve"> v katerih je zasedal </w:t>
      </w:r>
      <w:r w:rsidR="00574443">
        <w:rPr>
          <w:color w:val="70AD47" w:themeColor="accent6"/>
        </w:rPr>
        <w:t>o</w:t>
      </w:r>
      <w:r w:rsidR="00B7331F">
        <w:rPr>
          <w:color w:val="70AD47" w:themeColor="accent6"/>
        </w:rPr>
        <w:t>dbor</w:t>
      </w:r>
      <w:r w:rsidR="00533650">
        <w:rPr>
          <w:color w:val="70AD47" w:themeColor="accent6"/>
        </w:rPr>
        <w:t>,</w:t>
      </w:r>
      <w:r w:rsidR="00B7331F">
        <w:rPr>
          <w:color w:val="70AD47" w:themeColor="accent6"/>
        </w:rPr>
        <w:t xml:space="preserve"> so bile nabito polne</w:t>
      </w:r>
      <w:r w:rsidR="00533650">
        <w:rPr>
          <w:color w:val="70AD47" w:themeColor="accent6"/>
        </w:rPr>
        <w:t xml:space="preserve"> </w:t>
      </w:r>
      <w:r w:rsidR="00533650">
        <w:rPr>
          <w:color w:val="70AD47" w:themeColor="accent6"/>
          <w:lang w:val="en-US"/>
        </w:rPr>
        <w:t>–</w:t>
      </w:r>
      <w:r w:rsidR="00B7331F">
        <w:rPr>
          <w:color w:val="70AD47" w:themeColor="accent6"/>
        </w:rPr>
        <w:t xml:space="preserve"> ustanovno listino so podpisali člani 52 uredništev, založb, gibanj, društev in organizacij</w:t>
      </w:r>
      <w:r w:rsidR="00A32AE4">
        <w:rPr>
          <w:color w:val="70AD47" w:themeColor="accent6"/>
        </w:rPr>
        <w:t xml:space="preserve">, do konca junija 1988 pa je </w:t>
      </w:r>
      <w:r w:rsidR="00574443">
        <w:rPr>
          <w:color w:val="70AD47" w:themeColor="accent6"/>
        </w:rPr>
        <w:t>o</w:t>
      </w:r>
      <w:r w:rsidR="00A32AE4">
        <w:rPr>
          <w:color w:val="70AD47" w:themeColor="accent6"/>
        </w:rPr>
        <w:t xml:space="preserve">dbor podprlo več kot 60.000 posameznikov in 400 organizacij, med katerimi je bilo tudi 30 organizacij zveze komunistov, podporo pa so izražali tudi oporečniki na Hrvaškem in v Srbiji. </w:t>
      </w:r>
    </w:p>
    <w:p w14:paraId="509B3089" w14:textId="39211684" w:rsidR="007332BE" w:rsidRPr="006C7FE5" w:rsidRDefault="007332BE" w:rsidP="007332BE">
      <w:pPr>
        <w:pStyle w:val="Odstavekseznama"/>
        <w:numPr>
          <w:ilvl w:val="0"/>
          <w:numId w:val="2"/>
        </w:numPr>
        <w:rPr>
          <w:i/>
          <w:iCs/>
        </w:rPr>
      </w:pPr>
      <w:r w:rsidRPr="006C7FE5">
        <w:rPr>
          <w:i/>
          <w:iCs/>
        </w:rPr>
        <w:t xml:space="preserve">Članki </w:t>
      </w:r>
      <w:r w:rsidRPr="00CE01B1">
        <w:rPr>
          <w:i/>
          <w:iCs/>
        </w:rPr>
        <w:t>»Dosledno spoštovati ustavo«</w:t>
      </w:r>
      <w:r w:rsidR="00CE01B1">
        <w:rPr>
          <w:i/>
          <w:iCs/>
        </w:rPr>
        <w:t xml:space="preserve"> (</w:t>
      </w:r>
      <w:r w:rsidR="00CE01B1" w:rsidRPr="00CE01B1">
        <w:rPr>
          <w:i/>
          <w:iCs/>
        </w:rPr>
        <w:t>Večer, 7.</w:t>
      </w:r>
      <w:r w:rsidR="00533650">
        <w:rPr>
          <w:i/>
          <w:iCs/>
        </w:rPr>
        <w:t xml:space="preserve"> </w:t>
      </w:r>
      <w:r w:rsidR="00CE01B1" w:rsidRPr="00CE01B1">
        <w:rPr>
          <w:i/>
          <w:iCs/>
        </w:rPr>
        <w:t>6.</w:t>
      </w:r>
      <w:r w:rsidR="00533650">
        <w:rPr>
          <w:i/>
          <w:iCs/>
        </w:rPr>
        <w:t xml:space="preserve"> </w:t>
      </w:r>
      <w:r w:rsidR="00CE01B1" w:rsidRPr="00CE01B1">
        <w:rPr>
          <w:i/>
          <w:iCs/>
        </w:rPr>
        <w:t>1988, str. 2</w:t>
      </w:r>
      <w:r w:rsidR="00CE01B1">
        <w:rPr>
          <w:i/>
          <w:iCs/>
        </w:rPr>
        <w:t>)</w:t>
      </w:r>
      <w:r w:rsidRPr="00CE01B1">
        <w:rPr>
          <w:i/>
          <w:iCs/>
        </w:rPr>
        <w:t>,</w:t>
      </w:r>
      <w:r w:rsidRPr="006C7FE5">
        <w:rPr>
          <w:i/>
          <w:iCs/>
        </w:rPr>
        <w:t xml:space="preserve"> »Danes o manifestacijah«</w:t>
      </w:r>
      <w:r w:rsidR="00CE01B1">
        <w:rPr>
          <w:i/>
          <w:iCs/>
        </w:rPr>
        <w:t xml:space="preserve"> (</w:t>
      </w:r>
      <w:r w:rsidR="00CE01B1" w:rsidRPr="00CE01B1">
        <w:rPr>
          <w:i/>
          <w:iCs/>
        </w:rPr>
        <w:t>Večer, 7.</w:t>
      </w:r>
      <w:r w:rsidR="00533650">
        <w:rPr>
          <w:i/>
          <w:iCs/>
        </w:rPr>
        <w:t xml:space="preserve"> </w:t>
      </w:r>
      <w:r w:rsidR="00CE01B1" w:rsidRPr="00CE01B1">
        <w:rPr>
          <w:i/>
          <w:iCs/>
        </w:rPr>
        <w:t>6.</w:t>
      </w:r>
      <w:r w:rsidR="00533650">
        <w:rPr>
          <w:i/>
          <w:iCs/>
        </w:rPr>
        <w:t xml:space="preserve"> </w:t>
      </w:r>
      <w:r w:rsidR="00CE01B1" w:rsidRPr="00CE01B1">
        <w:rPr>
          <w:i/>
          <w:iCs/>
        </w:rPr>
        <w:t>1988, str. 2</w:t>
      </w:r>
      <w:r w:rsidR="00CE01B1">
        <w:rPr>
          <w:i/>
          <w:iCs/>
        </w:rPr>
        <w:t>)</w:t>
      </w:r>
      <w:r w:rsidRPr="006C7FE5">
        <w:rPr>
          <w:i/>
          <w:iCs/>
        </w:rPr>
        <w:t>, »Protest slovenskih sociologov«</w:t>
      </w:r>
      <w:r w:rsidR="00007AB5">
        <w:rPr>
          <w:i/>
          <w:iCs/>
        </w:rPr>
        <w:t xml:space="preserve"> (</w:t>
      </w:r>
      <w:r w:rsidR="00007AB5" w:rsidRPr="00007AB5">
        <w:rPr>
          <w:i/>
          <w:iCs/>
        </w:rPr>
        <w:t>Večer, 4.</w:t>
      </w:r>
      <w:r w:rsidR="00533650">
        <w:rPr>
          <w:i/>
          <w:iCs/>
        </w:rPr>
        <w:t xml:space="preserve"> </w:t>
      </w:r>
      <w:r w:rsidR="00007AB5" w:rsidRPr="00007AB5">
        <w:rPr>
          <w:i/>
          <w:iCs/>
        </w:rPr>
        <w:t>6.</w:t>
      </w:r>
      <w:r w:rsidR="00533650">
        <w:rPr>
          <w:i/>
          <w:iCs/>
        </w:rPr>
        <w:t xml:space="preserve"> </w:t>
      </w:r>
      <w:r w:rsidR="00007AB5" w:rsidRPr="00007AB5">
        <w:rPr>
          <w:i/>
          <w:iCs/>
        </w:rPr>
        <w:t>1988, str. 2</w:t>
      </w:r>
      <w:r w:rsidR="00007AB5">
        <w:rPr>
          <w:i/>
          <w:iCs/>
        </w:rPr>
        <w:t>)</w:t>
      </w:r>
      <w:r w:rsidRPr="006C7FE5">
        <w:rPr>
          <w:i/>
          <w:iCs/>
        </w:rPr>
        <w:t>, »Sum o nekorektnosti postopka«</w:t>
      </w:r>
      <w:r w:rsidR="00007AB5">
        <w:rPr>
          <w:i/>
          <w:iCs/>
        </w:rPr>
        <w:t xml:space="preserve"> (</w:t>
      </w:r>
      <w:r w:rsidR="00007AB5" w:rsidRPr="00007AB5">
        <w:rPr>
          <w:i/>
          <w:iCs/>
        </w:rPr>
        <w:t>Večer, 4.</w:t>
      </w:r>
      <w:r w:rsidR="00533650">
        <w:rPr>
          <w:i/>
          <w:iCs/>
        </w:rPr>
        <w:t xml:space="preserve"> </w:t>
      </w:r>
      <w:r w:rsidR="00007AB5" w:rsidRPr="00007AB5">
        <w:rPr>
          <w:i/>
          <w:iCs/>
        </w:rPr>
        <w:t>6.</w:t>
      </w:r>
      <w:r w:rsidR="00533650">
        <w:rPr>
          <w:i/>
          <w:iCs/>
        </w:rPr>
        <w:t xml:space="preserve"> </w:t>
      </w:r>
      <w:r w:rsidR="00007AB5" w:rsidRPr="00007AB5">
        <w:rPr>
          <w:i/>
          <w:iCs/>
        </w:rPr>
        <w:t>1988, str. 2</w:t>
      </w:r>
      <w:r w:rsidR="00007AB5">
        <w:rPr>
          <w:i/>
          <w:iCs/>
        </w:rPr>
        <w:t>)</w:t>
      </w:r>
      <w:r w:rsidRPr="006C7FE5">
        <w:rPr>
          <w:i/>
          <w:iCs/>
        </w:rPr>
        <w:t>, »Pozdravljamo predlog«</w:t>
      </w:r>
      <w:r w:rsidR="00007AB5">
        <w:rPr>
          <w:i/>
          <w:iCs/>
        </w:rPr>
        <w:t xml:space="preserve"> (</w:t>
      </w:r>
      <w:r w:rsidR="00007AB5" w:rsidRPr="00007AB5">
        <w:rPr>
          <w:i/>
          <w:iCs/>
        </w:rPr>
        <w:t>Večer, 17.</w:t>
      </w:r>
      <w:r w:rsidR="00533650">
        <w:rPr>
          <w:i/>
          <w:iCs/>
        </w:rPr>
        <w:t xml:space="preserve"> </w:t>
      </w:r>
      <w:r w:rsidR="00007AB5" w:rsidRPr="00007AB5">
        <w:rPr>
          <w:i/>
          <w:iCs/>
        </w:rPr>
        <w:t>11.</w:t>
      </w:r>
      <w:r w:rsidR="00533650">
        <w:rPr>
          <w:i/>
          <w:iCs/>
        </w:rPr>
        <w:t xml:space="preserve"> </w:t>
      </w:r>
      <w:r w:rsidR="00007AB5" w:rsidRPr="00007AB5">
        <w:rPr>
          <w:i/>
          <w:iCs/>
        </w:rPr>
        <w:t>1988, str. 4</w:t>
      </w:r>
      <w:r w:rsidR="00007AB5">
        <w:rPr>
          <w:i/>
          <w:iCs/>
        </w:rPr>
        <w:t>)</w:t>
      </w:r>
      <w:r w:rsidR="00574443">
        <w:rPr>
          <w:i/>
          <w:iCs/>
        </w:rPr>
        <w:t>,</w:t>
      </w:r>
      <w:r w:rsidR="003A05C7">
        <w:rPr>
          <w:i/>
          <w:iCs/>
        </w:rPr>
        <w:t xml:space="preserve"> </w:t>
      </w:r>
      <w:r w:rsidR="00616E58">
        <w:rPr>
          <w:i/>
          <w:iCs/>
        </w:rPr>
        <w:t>»Za referendum o ustavnih spremembah« (Večer, 11.</w:t>
      </w:r>
      <w:r w:rsidR="00533650">
        <w:rPr>
          <w:i/>
          <w:iCs/>
        </w:rPr>
        <w:t xml:space="preserve"> </w:t>
      </w:r>
      <w:r w:rsidR="00616E58">
        <w:rPr>
          <w:i/>
          <w:iCs/>
        </w:rPr>
        <w:t>10.</w:t>
      </w:r>
      <w:r w:rsidR="00533650">
        <w:rPr>
          <w:i/>
          <w:iCs/>
        </w:rPr>
        <w:t xml:space="preserve"> </w:t>
      </w:r>
      <w:r w:rsidR="00616E58">
        <w:rPr>
          <w:i/>
          <w:iCs/>
        </w:rPr>
        <w:t>1988, str. 4)</w:t>
      </w:r>
    </w:p>
    <w:p w14:paraId="601A31E5" w14:textId="2CB66EAC" w:rsidR="00F8412B" w:rsidRDefault="00F8412B" w:rsidP="00897A1A">
      <w:pPr>
        <w:rPr>
          <w:color w:val="70AD47" w:themeColor="accent6"/>
        </w:rPr>
      </w:pPr>
    </w:p>
    <w:p w14:paraId="6DC08EE7" w14:textId="0A7C4BA8" w:rsidR="006A0A9F" w:rsidRPr="00683A1C" w:rsidRDefault="006A0A9F" w:rsidP="00897A1A">
      <w:pPr>
        <w:rPr>
          <w:i/>
          <w:iCs/>
          <w:color w:val="4472C4" w:themeColor="accent1"/>
          <w:sz w:val="24"/>
          <w:szCs w:val="24"/>
        </w:rPr>
      </w:pPr>
      <w:r w:rsidRPr="00683A1C">
        <w:rPr>
          <w:i/>
          <w:iCs/>
          <w:color w:val="4472C4" w:themeColor="accent1"/>
        </w:rPr>
        <w:t xml:space="preserve">Slika: </w:t>
      </w:r>
      <w:r w:rsidR="00B37056" w:rsidRPr="00683A1C">
        <w:rPr>
          <w:i/>
          <w:iCs/>
          <w:color w:val="4472C4" w:themeColor="accent1"/>
        </w:rPr>
        <w:t xml:space="preserve"> </w:t>
      </w:r>
      <w:r w:rsidR="00B37056" w:rsidRPr="00683A1C">
        <w:rPr>
          <w:i/>
          <w:iCs/>
          <w:color w:val="4472C4" w:themeColor="accent1"/>
          <w:sz w:val="24"/>
          <w:szCs w:val="24"/>
        </w:rPr>
        <w:t xml:space="preserve">Protestno </w:t>
      </w:r>
      <w:commentRangeStart w:id="1"/>
      <w:r w:rsidR="00B37056" w:rsidRPr="00683A1C">
        <w:rPr>
          <w:i/>
          <w:iCs/>
          <w:color w:val="4472C4" w:themeColor="accent1"/>
          <w:sz w:val="24"/>
          <w:szCs w:val="24"/>
        </w:rPr>
        <w:t>zborovanje 21.</w:t>
      </w:r>
      <w:r w:rsidR="00533650">
        <w:rPr>
          <w:i/>
          <w:iCs/>
          <w:color w:val="4472C4" w:themeColor="accent1"/>
          <w:sz w:val="24"/>
          <w:szCs w:val="24"/>
        </w:rPr>
        <w:t xml:space="preserve"> junija </w:t>
      </w:r>
      <w:r w:rsidR="00B37056" w:rsidRPr="00683A1C">
        <w:rPr>
          <w:i/>
          <w:iCs/>
          <w:color w:val="4472C4" w:themeColor="accent1"/>
          <w:sz w:val="24"/>
          <w:szCs w:val="24"/>
        </w:rPr>
        <w:t xml:space="preserve">1988 </w:t>
      </w:r>
      <w:commentRangeEnd w:id="1"/>
      <w:r w:rsidR="00BF1644">
        <w:rPr>
          <w:rStyle w:val="Pripombasklic"/>
        </w:rPr>
        <w:commentReference w:id="1"/>
      </w:r>
      <w:r w:rsidR="00B37056" w:rsidRPr="00683A1C">
        <w:rPr>
          <w:i/>
          <w:iCs/>
          <w:color w:val="4472C4" w:themeColor="accent1"/>
          <w:sz w:val="24"/>
          <w:szCs w:val="24"/>
        </w:rPr>
        <w:t>(avtor Tone Stojko, hrani Muzej novejše zgodovine</w:t>
      </w:r>
      <w:r w:rsidR="00533650">
        <w:rPr>
          <w:i/>
          <w:iCs/>
          <w:color w:val="4472C4" w:themeColor="accent1"/>
          <w:sz w:val="24"/>
          <w:szCs w:val="24"/>
        </w:rPr>
        <w:t xml:space="preserve"> Slovenije</w:t>
      </w:r>
      <w:r w:rsidR="00B37056" w:rsidRPr="00683A1C">
        <w:rPr>
          <w:i/>
          <w:iCs/>
          <w:color w:val="4472C4" w:themeColor="accent1"/>
          <w:sz w:val="24"/>
          <w:szCs w:val="24"/>
        </w:rPr>
        <w:t>)</w:t>
      </w:r>
    </w:p>
    <w:p w14:paraId="7519EDF5" w14:textId="481FA864" w:rsidR="00AA5178" w:rsidRPr="00B62861" w:rsidRDefault="00B62861" w:rsidP="00AE4409">
      <w:pPr>
        <w:rPr>
          <w:color w:val="70AD47" w:themeColor="accent6"/>
        </w:rPr>
      </w:pPr>
      <w:r>
        <w:rPr>
          <w:color w:val="70AD47" w:themeColor="accent6"/>
        </w:rPr>
        <w:t xml:space="preserve">Podnapis: </w:t>
      </w:r>
      <w:r w:rsidR="006A0A9F" w:rsidRPr="00B62861">
        <w:rPr>
          <w:color w:val="70AD47" w:themeColor="accent6"/>
        </w:rPr>
        <w:t>Tri tedne po prvih aretacijah je Odbor za varstvo človekovih pravic v podporo obtoženim organiziral množično protestno zborovanje na ljubljanskem Kongresnem trgu. Na presenečenje mnogih se je zborovanja udeležilo več kot 30.000 ljudi</w:t>
      </w:r>
      <w:r w:rsidR="0043041A" w:rsidRPr="00B62861">
        <w:rPr>
          <w:color w:val="70AD47" w:themeColor="accent6"/>
        </w:rPr>
        <w:t>, ki so zahtevali izpustitev priprtih oziroma korektno sojenje, če bi do njega prišlo. Med vrsto nastopajočih velja omeniti skupino Pankrti, ki se je ponovno zbrala le za to priložnost, ter APZ Tone Tomšič, ki je odpel po</w:t>
      </w:r>
      <w:r w:rsidR="00D16C26">
        <w:rPr>
          <w:color w:val="70AD47" w:themeColor="accent6"/>
        </w:rPr>
        <w:t>narodelo</w:t>
      </w:r>
      <w:r w:rsidR="0043041A" w:rsidRPr="00B62861">
        <w:rPr>
          <w:color w:val="70AD47" w:themeColor="accent6"/>
        </w:rPr>
        <w:t xml:space="preserve"> pesem »Lipa zelenela je«. </w:t>
      </w:r>
    </w:p>
    <w:p w14:paraId="273D064C" w14:textId="77777777" w:rsidR="00AE4409" w:rsidRPr="00AE4409" w:rsidRDefault="00AE4409" w:rsidP="00AE4409">
      <w:pPr>
        <w:rPr>
          <w:color w:val="70AD47" w:themeColor="accent6"/>
        </w:rPr>
      </w:pPr>
    </w:p>
    <w:p w14:paraId="69D482A2" w14:textId="0AF15FD4" w:rsidR="00C943BC" w:rsidRPr="00690BD7" w:rsidRDefault="00107830" w:rsidP="00AA5178">
      <w:pPr>
        <w:pStyle w:val="Odstavekseznama"/>
        <w:numPr>
          <w:ilvl w:val="0"/>
          <w:numId w:val="2"/>
        </w:numPr>
        <w:rPr>
          <w:i/>
          <w:iCs/>
        </w:rPr>
      </w:pPr>
      <w:r>
        <w:rPr>
          <w:i/>
          <w:iCs/>
        </w:rPr>
        <w:t>Slika</w:t>
      </w:r>
      <w:r w:rsidR="00AD0E21" w:rsidRPr="00690BD7">
        <w:rPr>
          <w:i/>
          <w:iCs/>
        </w:rPr>
        <w:t>: Veliko protestno zborovanje 21.</w:t>
      </w:r>
      <w:r w:rsidR="00574443">
        <w:rPr>
          <w:i/>
          <w:iCs/>
        </w:rPr>
        <w:t xml:space="preserve"> novembra </w:t>
      </w:r>
      <w:r w:rsidR="00AD0E21" w:rsidRPr="00690BD7">
        <w:rPr>
          <w:i/>
          <w:iCs/>
        </w:rPr>
        <w:t>1988</w:t>
      </w:r>
      <w:r w:rsidR="00725404">
        <w:rPr>
          <w:i/>
          <w:iCs/>
        </w:rPr>
        <w:t xml:space="preserve">. </w:t>
      </w:r>
      <w:r w:rsidR="006104BE">
        <w:rPr>
          <w:i/>
          <w:iCs/>
        </w:rPr>
        <w:t>Demonstracije je takrat prvič prenašala RTV Slovenija.</w:t>
      </w:r>
      <w:r w:rsidR="00AD0E21" w:rsidRPr="00690BD7">
        <w:rPr>
          <w:i/>
          <w:iCs/>
        </w:rPr>
        <w:t xml:space="preserve"> </w:t>
      </w:r>
      <w:r w:rsidR="00690BD7" w:rsidRPr="00690BD7">
        <w:rPr>
          <w:i/>
          <w:iCs/>
        </w:rPr>
        <w:t>(avtor Tone Stojko, hrani Muzej novejše zgodovine</w:t>
      </w:r>
      <w:r w:rsidR="00574443">
        <w:rPr>
          <w:i/>
          <w:iCs/>
        </w:rPr>
        <w:t xml:space="preserve"> Slovenije</w:t>
      </w:r>
      <w:r w:rsidR="00690BD7" w:rsidRPr="00690BD7">
        <w:rPr>
          <w:i/>
          <w:iCs/>
        </w:rPr>
        <w:t>)</w:t>
      </w:r>
    </w:p>
    <w:p w14:paraId="4E82612F" w14:textId="6B8CC6F5" w:rsidR="00982981" w:rsidRDefault="00982981" w:rsidP="00AA5178">
      <w:pPr>
        <w:pStyle w:val="Odstavekseznama"/>
        <w:numPr>
          <w:ilvl w:val="0"/>
          <w:numId w:val="2"/>
        </w:numPr>
        <w:rPr>
          <w:i/>
          <w:iCs/>
        </w:rPr>
      </w:pPr>
      <w:r>
        <w:rPr>
          <w:i/>
          <w:iCs/>
        </w:rPr>
        <w:t>Član</w:t>
      </w:r>
      <w:r w:rsidR="00F95311">
        <w:rPr>
          <w:i/>
          <w:iCs/>
        </w:rPr>
        <w:t>ki</w:t>
      </w:r>
      <w:r>
        <w:rPr>
          <w:i/>
          <w:iCs/>
        </w:rPr>
        <w:t xml:space="preserve">: Demokracija »JBTZ kaj </w:t>
      </w:r>
      <w:r w:rsidR="00AE4409">
        <w:rPr>
          <w:i/>
          <w:iCs/>
        </w:rPr>
        <w:t>sedaj</w:t>
      </w:r>
      <w:r>
        <w:rPr>
          <w:i/>
          <w:iCs/>
        </w:rPr>
        <w:t>«</w:t>
      </w:r>
      <w:r w:rsidR="00AE4409">
        <w:rPr>
          <w:i/>
          <w:iCs/>
        </w:rPr>
        <w:t>, ''</w:t>
      </w:r>
      <w:r w:rsidR="00AE4409" w:rsidRPr="001518F7">
        <w:rPr>
          <w:i/>
          <w:iCs/>
        </w:rPr>
        <w:t>JBTZ'</w:t>
      </w:r>
      <w:r w:rsidR="00AE4409">
        <w:rPr>
          <w:i/>
          <w:iCs/>
        </w:rPr>
        <w:t>' (</w:t>
      </w:r>
      <w:r w:rsidR="00AE4409" w:rsidRPr="00AE4409">
        <w:rPr>
          <w:i/>
          <w:iCs/>
        </w:rPr>
        <w:t>Demokracija, leto II, št. 6, 13.</w:t>
      </w:r>
      <w:r w:rsidR="00C67748">
        <w:rPr>
          <w:i/>
          <w:iCs/>
        </w:rPr>
        <w:t xml:space="preserve"> </w:t>
      </w:r>
      <w:r w:rsidR="00AE4409" w:rsidRPr="00AE4409">
        <w:rPr>
          <w:i/>
          <w:iCs/>
        </w:rPr>
        <w:t>2.</w:t>
      </w:r>
      <w:r w:rsidR="00C67748">
        <w:rPr>
          <w:i/>
          <w:iCs/>
        </w:rPr>
        <w:t xml:space="preserve"> </w:t>
      </w:r>
      <w:r w:rsidR="00AE4409" w:rsidRPr="00AE4409">
        <w:rPr>
          <w:i/>
          <w:iCs/>
        </w:rPr>
        <w:t>1990, str. 1</w:t>
      </w:r>
      <w:r w:rsidR="00AE4409">
        <w:rPr>
          <w:i/>
          <w:iCs/>
        </w:rPr>
        <w:t>, 8</w:t>
      </w:r>
      <w:r w:rsidR="00C67748">
        <w:rPr>
          <w:i/>
          <w:iCs/>
        </w:rPr>
        <w:t>–</w:t>
      </w:r>
      <w:r w:rsidR="00AE4409">
        <w:rPr>
          <w:i/>
          <w:iCs/>
        </w:rPr>
        <w:t>9)</w:t>
      </w:r>
      <w:r w:rsidR="00F95311">
        <w:rPr>
          <w:i/>
          <w:iCs/>
        </w:rPr>
        <w:t>; »Poziv odbora« (Večer, 19.</w:t>
      </w:r>
      <w:r w:rsidR="00C67748">
        <w:rPr>
          <w:i/>
          <w:iCs/>
        </w:rPr>
        <w:t xml:space="preserve"> </w:t>
      </w:r>
      <w:r w:rsidR="00F95311">
        <w:rPr>
          <w:i/>
          <w:iCs/>
        </w:rPr>
        <w:t>11.</w:t>
      </w:r>
      <w:r w:rsidR="00C67748">
        <w:rPr>
          <w:i/>
          <w:iCs/>
        </w:rPr>
        <w:t xml:space="preserve"> </w:t>
      </w:r>
      <w:r w:rsidR="00F95311">
        <w:rPr>
          <w:i/>
          <w:iCs/>
        </w:rPr>
        <w:t>1988, str. 1)</w:t>
      </w:r>
      <w:r w:rsidR="00735D92">
        <w:rPr>
          <w:i/>
          <w:iCs/>
        </w:rPr>
        <w:t>; »Kulturni miting v podporo priprtim« (Primorske novice, 24. 6. 1988, str. 2)</w:t>
      </w:r>
    </w:p>
    <w:p w14:paraId="236AB924" w14:textId="657A5D91" w:rsidR="006265C1" w:rsidRPr="00AA5178" w:rsidRDefault="00107830" w:rsidP="00AA5178">
      <w:pPr>
        <w:pStyle w:val="Odstavekseznama"/>
        <w:numPr>
          <w:ilvl w:val="0"/>
          <w:numId w:val="2"/>
        </w:numPr>
        <w:rPr>
          <w:i/>
          <w:iCs/>
        </w:rPr>
      </w:pPr>
      <w:r>
        <w:rPr>
          <w:i/>
          <w:iCs/>
        </w:rPr>
        <w:t>Slika</w:t>
      </w:r>
      <w:r w:rsidR="006265C1">
        <w:rPr>
          <w:i/>
          <w:iCs/>
        </w:rPr>
        <w:t>: Primera p</w:t>
      </w:r>
      <w:r w:rsidR="00E51439">
        <w:rPr>
          <w:i/>
          <w:iCs/>
        </w:rPr>
        <w:t>r</w:t>
      </w:r>
      <w:r w:rsidR="006265C1">
        <w:rPr>
          <w:i/>
          <w:iCs/>
        </w:rPr>
        <w:t>iponk, ki so jih demonstranti nosili v času procesa proti četverici</w:t>
      </w:r>
      <w:r w:rsidR="009D3982">
        <w:rPr>
          <w:i/>
          <w:iCs/>
        </w:rPr>
        <w:t>.</w:t>
      </w:r>
      <w:r w:rsidR="006265C1">
        <w:rPr>
          <w:i/>
          <w:iCs/>
        </w:rPr>
        <w:t xml:space="preserve"> (hrani Park vojaške zgodovine</w:t>
      </w:r>
      <w:r w:rsidR="00C67748">
        <w:rPr>
          <w:i/>
          <w:iCs/>
        </w:rPr>
        <w:t xml:space="preserve"> Pivka</w:t>
      </w:r>
      <w:r w:rsidR="006265C1">
        <w:rPr>
          <w:i/>
          <w:iCs/>
        </w:rPr>
        <w:t xml:space="preserve"> in</w:t>
      </w:r>
      <w:ins w:id="2" w:author="Ana Čič" w:date="2021-03-31T16:02:00Z">
        <w:r w:rsidR="00E03016">
          <w:rPr>
            <w:i/>
            <w:iCs/>
          </w:rPr>
          <w:t xml:space="preserve"> Peter Požar </w:t>
        </w:r>
      </w:ins>
      <w:del w:id="3" w:author="Ana Čič" w:date="2021-03-31T16:02:00Z">
        <w:r w:rsidR="006265C1" w:rsidDel="00E03016">
          <w:rPr>
            <w:i/>
            <w:iCs/>
          </w:rPr>
          <w:delText xml:space="preserve"> Maruša</w:delText>
        </w:r>
      </w:del>
      <w:r w:rsidR="006265C1">
        <w:rPr>
          <w:i/>
          <w:iCs/>
        </w:rPr>
        <w:t>)</w:t>
      </w:r>
    </w:p>
    <w:p w14:paraId="65988112" w14:textId="269C815B" w:rsidR="006A0A9F" w:rsidRDefault="006A0A9F" w:rsidP="00897A1A">
      <w:pPr>
        <w:rPr>
          <w:color w:val="70AD47" w:themeColor="accent6"/>
        </w:rPr>
      </w:pPr>
    </w:p>
    <w:p w14:paraId="521993F8" w14:textId="02BAD85D" w:rsidR="006A0A9F" w:rsidRPr="00683A1C" w:rsidRDefault="006A0A9F" w:rsidP="006A0A9F">
      <w:pPr>
        <w:rPr>
          <w:color w:val="4472C4" w:themeColor="accent1"/>
        </w:rPr>
      </w:pPr>
      <w:r w:rsidRPr="00683A1C">
        <w:rPr>
          <w:i/>
          <w:iCs/>
          <w:color w:val="4472C4" w:themeColor="accent1"/>
        </w:rPr>
        <w:lastRenderedPageBreak/>
        <w:t xml:space="preserve">Slika: </w:t>
      </w:r>
      <w:r w:rsidR="001518F7" w:rsidRPr="00683A1C">
        <w:rPr>
          <w:i/>
          <w:iCs/>
          <w:color w:val="4472C4" w:themeColor="accent1"/>
        </w:rPr>
        <w:t>Enotno za naše pravice</w:t>
      </w:r>
      <w:r w:rsidR="00C67748">
        <w:rPr>
          <w:i/>
          <w:iCs/>
          <w:color w:val="4472C4" w:themeColor="accent1"/>
        </w:rPr>
        <w:t xml:space="preserve"> –</w:t>
      </w:r>
      <w:r w:rsidR="001518F7" w:rsidRPr="00683A1C">
        <w:rPr>
          <w:i/>
          <w:iCs/>
          <w:color w:val="4472C4" w:themeColor="accent1"/>
        </w:rPr>
        <w:t xml:space="preserve"> </w:t>
      </w:r>
      <w:r w:rsidRPr="00683A1C">
        <w:rPr>
          <w:i/>
          <w:iCs/>
          <w:color w:val="4472C4" w:themeColor="accent1"/>
        </w:rPr>
        <w:t>Roška cesta</w:t>
      </w:r>
      <w:r w:rsidR="00C67748">
        <w:rPr>
          <w:i/>
          <w:iCs/>
          <w:color w:val="4472C4" w:themeColor="accent1"/>
        </w:rPr>
        <w:t>,</w:t>
      </w:r>
      <w:r w:rsidRPr="00683A1C">
        <w:rPr>
          <w:i/>
          <w:iCs/>
          <w:color w:val="4472C4" w:themeColor="accent1"/>
        </w:rPr>
        <w:t xml:space="preserve"> </w:t>
      </w:r>
      <w:commentRangeStart w:id="4"/>
      <w:r w:rsidR="001518F7" w:rsidRPr="00683A1C">
        <w:rPr>
          <w:i/>
          <w:iCs/>
          <w:color w:val="4472C4" w:themeColor="accent1"/>
        </w:rPr>
        <w:t>27.</w:t>
      </w:r>
      <w:r w:rsidR="00C67748">
        <w:rPr>
          <w:i/>
          <w:iCs/>
          <w:color w:val="4472C4" w:themeColor="accent1"/>
        </w:rPr>
        <w:t xml:space="preserve"> junij </w:t>
      </w:r>
      <w:r w:rsidR="001518F7" w:rsidRPr="00683A1C">
        <w:rPr>
          <w:i/>
          <w:iCs/>
          <w:color w:val="4472C4" w:themeColor="accent1"/>
        </w:rPr>
        <w:t>1988</w:t>
      </w:r>
      <w:r w:rsidR="009D3982">
        <w:rPr>
          <w:i/>
          <w:iCs/>
          <w:color w:val="4472C4" w:themeColor="accent1"/>
        </w:rPr>
        <w:t>.</w:t>
      </w:r>
      <w:r w:rsidR="001518F7" w:rsidRPr="00683A1C">
        <w:rPr>
          <w:i/>
          <w:iCs/>
          <w:color w:val="4472C4" w:themeColor="accent1"/>
        </w:rPr>
        <w:t xml:space="preserve"> (avtor </w:t>
      </w:r>
      <w:commentRangeEnd w:id="4"/>
      <w:r w:rsidR="00E012CD">
        <w:rPr>
          <w:rStyle w:val="Pripombasklic"/>
        </w:rPr>
        <w:commentReference w:id="4"/>
      </w:r>
      <w:r w:rsidR="001518F7" w:rsidRPr="00683A1C">
        <w:rPr>
          <w:i/>
          <w:iCs/>
          <w:color w:val="4472C4" w:themeColor="accent1"/>
        </w:rPr>
        <w:t>Tone Stojko, hrani Muzej novejše zgodovine</w:t>
      </w:r>
      <w:r w:rsidR="009D3982">
        <w:rPr>
          <w:i/>
          <w:iCs/>
          <w:color w:val="4472C4" w:themeColor="accent1"/>
        </w:rPr>
        <w:t xml:space="preserve"> Slovenije</w:t>
      </w:r>
      <w:r w:rsidR="001518F7" w:rsidRPr="00683A1C">
        <w:rPr>
          <w:i/>
          <w:iCs/>
          <w:color w:val="4472C4" w:themeColor="accent1"/>
        </w:rPr>
        <w:t>)</w:t>
      </w:r>
    </w:p>
    <w:p w14:paraId="3A4E61DE" w14:textId="5530A05C" w:rsidR="006A0A9F" w:rsidRDefault="00856037" w:rsidP="006A0A9F">
      <w:pPr>
        <w:rPr>
          <w:color w:val="70AD47" w:themeColor="accent6"/>
        </w:rPr>
      </w:pPr>
      <w:r>
        <w:rPr>
          <w:color w:val="70AD47" w:themeColor="accent6"/>
        </w:rPr>
        <w:t xml:space="preserve">Podnapis: </w:t>
      </w:r>
      <w:r w:rsidR="006A0A9F">
        <w:rPr>
          <w:color w:val="70AD47" w:themeColor="accent6"/>
        </w:rPr>
        <w:t xml:space="preserve">Sojenje obtoženim se je začelo 18. julija. Prvi dan se je pred stavbo vojaškega sodišča na Roški cesti v Ljubljani zbralo manjše število ljudi, nekaj dni pozneje pa jih je bilo pred sodiščem že več kot 10.000. </w:t>
      </w:r>
      <w:r w:rsidR="00D16C26">
        <w:rPr>
          <w:color w:val="70AD47" w:themeColor="accent6"/>
        </w:rPr>
        <w:t>Protestirali so ljudje različnih stanov in poklicev, od preprostih delavcev do najbolj znanih slovenskih pisateljev in pesnikov. Z</w:t>
      </w:r>
      <w:r w:rsidR="006A0A9F">
        <w:rPr>
          <w:color w:val="70AD47" w:themeColor="accent6"/>
        </w:rPr>
        <w:t>ahtevali</w:t>
      </w:r>
      <w:r w:rsidR="00D16C26">
        <w:rPr>
          <w:color w:val="70AD47" w:themeColor="accent6"/>
        </w:rPr>
        <w:t xml:space="preserve"> so</w:t>
      </w:r>
      <w:r w:rsidR="004B25EE">
        <w:rPr>
          <w:color w:val="70AD47" w:themeColor="accent6"/>
        </w:rPr>
        <w:t>,</w:t>
      </w:r>
      <w:r w:rsidR="006A0A9F">
        <w:rPr>
          <w:color w:val="70AD47" w:themeColor="accent6"/>
        </w:rPr>
        <w:t xml:space="preserve"> naj bo proces odprt vsaj za novinarje in naj četverico branijo civilni odvetniki. Ljudje so bili upravičeno razjarjeni tudi zato, ker je proces sredi Ljubljane potekal v srbohrvaščini in ne v slovenskem jeziku.  </w:t>
      </w:r>
    </w:p>
    <w:p w14:paraId="3C8E925B" w14:textId="67AB72D5" w:rsidR="004C73E8" w:rsidRPr="004C73E8" w:rsidRDefault="004C73E8" w:rsidP="004C73E8">
      <w:pPr>
        <w:pStyle w:val="Odstavekseznama"/>
        <w:numPr>
          <w:ilvl w:val="0"/>
          <w:numId w:val="4"/>
        </w:numPr>
        <w:rPr>
          <w:i/>
          <w:iCs/>
        </w:rPr>
      </w:pPr>
      <w:r w:rsidRPr="004C73E8">
        <w:rPr>
          <w:i/>
          <w:iCs/>
        </w:rPr>
        <w:t>Članek »Trpka slovenska ura«</w:t>
      </w:r>
    </w:p>
    <w:p w14:paraId="37615150" w14:textId="069F2D53" w:rsidR="004C73E8" w:rsidRPr="004C73E8" w:rsidRDefault="004C73E8" w:rsidP="004C73E8">
      <w:pPr>
        <w:pStyle w:val="Odstavekseznama"/>
        <w:numPr>
          <w:ilvl w:val="0"/>
          <w:numId w:val="4"/>
        </w:numPr>
        <w:rPr>
          <w:i/>
          <w:iCs/>
        </w:rPr>
      </w:pPr>
      <w:r w:rsidRPr="004C73E8">
        <w:rPr>
          <w:i/>
          <w:iCs/>
        </w:rPr>
        <w:t>Fo</w:t>
      </w:r>
      <w:r w:rsidR="00F25D71">
        <w:rPr>
          <w:i/>
          <w:iCs/>
        </w:rPr>
        <w:t>to</w:t>
      </w:r>
      <w:r w:rsidR="003362B3">
        <w:rPr>
          <w:i/>
          <w:iCs/>
        </w:rPr>
        <w:t>:</w:t>
      </w:r>
      <w:r w:rsidRPr="004C73E8">
        <w:rPr>
          <w:i/>
          <w:iCs/>
        </w:rPr>
        <w:t xml:space="preserve"> </w:t>
      </w:r>
      <w:r w:rsidR="00F25D71">
        <w:rPr>
          <w:i/>
          <w:iCs/>
        </w:rPr>
        <w:t>Tetka</w:t>
      </w:r>
      <w:r w:rsidR="008A7F43">
        <w:rPr>
          <w:i/>
          <w:iCs/>
        </w:rPr>
        <w:t xml:space="preserve"> –</w:t>
      </w:r>
      <w:r w:rsidR="00F25D71">
        <w:rPr>
          <w:i/>
          <w:iCs/>
        </w:rPr>
        <w:t xml:space="preserve"> Roška cesta</w:t>
      </w:r>
      <w:r w:rsidR="008A7F43">
        <w:rPr>
          <w:i/>
          <w:iCs/>
        </w:rPr>
        <w:t>,</w:t>
      </w:r>
      <w:r w:rsidR="00F25D71">
        <w:rPr>
          <w:i/>
          <w:iCs/>
        </w:rPr>
        <w:t xml:space="preserve"> </w:t>
      </w:r>
      <w:commentRangeStart w:id="5"/>
      <w:r w:rsidRPr="004C73E8">
        <w:rPr>
          <w:i/>
          <w:iCs/>
        </w:rPr>
        <w:t>26.</w:t>
      </w:r>
      <w:r w:rsidR="008A7F43">
        <w:rPr>
          <w:i/>
          <w:iCs/>
        </w:rPr>
        <w:t xml:space="preserve"> julij </w:t>
      </w:r>
      <w:r w:rsidRPr="004C73E8">
        <w:rPr>
          <w:i/>
          <w:iCs/>
        </w:rPr>
        <w:t xml:space="preserve">1988 </w:t>
      </w:r>
      <w:commentRangeEnd w:id="5"/>
      <w:r w:rsidR="00E012CD">
        <w:rPr>
          <w:rStyle w:val="Pripombasklic"/>
        </w:rPr>
        <w:commentReference w:id="5"/>
      </w:r>
      <w:r w:rsidRPr="004C73E8">
        <w:rPr>
          <w:i/>
          <w:iCs/>
        </w:rPr>
        <w:t>(</w:t>
      </w:r>
      <w:r w:rsidR="003362B3">
        <w:rPr>
          <w:i/>
          <w:iCs/>
        </w:rPr>
        <w:t>avtor Tone Stojko, hrani Muzej novejše zgodovine</w:t>
      </w:r>
      <w:r w:rsidR="003E2BB1">
        <w:rPr>
          <w:i/>
          <w:iCs/>
        </w:rPr>
        <w:t xml:space="preserve"> Slovenije</w:t>
      </w:r>
      <w:r w:rsidR="003362B3">
        <w:rPr>
          <w:i/>
          <w:iCs/>
        </w:rPr>
        <w:t>)</w:t>
      </w:r>
      <w:r w:rsidRPr="004C73E8">
        <w:rPr>
          <w:i/>
          <w:iCs/>
        </w:rPr>
        <w:t xml:space="preserve">; </w:t>
      </w:r>
      <w:r w:rsidR="003362B3">
        <w:rPr>
          <w:i/>
          <w:iCs/>
        </w:rPr>
        <w:t>Množica</w:t>
      </w:r>
      <w:r w:rsidR="00BF00E5">
        <w:rPr>
          <w:i/>
          <w:iCs/>
        </w:rPr>
        <w:t xml:space="preserve"> –</w:t>
      </w:r>
      <w:r w:rsidR="003362B3">
        <w:rPr>
          <w:i/>
          <w:iCs/>
        </w:rPr>
        <w:t xml:space="preserve"> Roška cesta</w:t>
      </w:r>
      <w:r w:rsidR="00BF00E5">
        <w:rPr>
          <w:i/>
          <w:iCs/>
        </w:rPr>
        <w:t>,</w:t>
      </w:r>
      <w:r w:rsidR="003362B3">
        <w:rPr>
          <w:i/>
          <w:iCs/>
        </w:rPr>
        <w:t xml:space="preserve"> </w:t>
      </w:r>
      <w:r w:rsidRPr="004C73E8">
        <w:rPr>
          <w:i/>
          <w:iCs/>
        </w:rPr>
        <w:t>junij/julij 1988 (</w:t>
      </w:r>
      <w:r w:rsidR="003362B3">
        <w:rPr>
          <w:i/>
          <w:iCs/>
        </w:rPr>
        <w:t>avtor Tone Stojko, hrani Muzej novejše zgodovine</w:t>
      </w:r>
      <w:r w:rsidR="003E2BB1">
        <w:rPr>
          <w:i/>
          <w:iCs/>
        </w:rPr>
        <w:t xml:space="preserve"> Slovenije</w:t>
      </w:r>
      <w:r w:rsidR="003362B3">
        <w:rPr>
          <w:i/>
          <w:iCs/>
        </w:rPr>
        <w:t>)</w:t>
      </w:r>
    </w:p>
    <w:p w14:paraId="171236B4" w14:textId="77777777" w:rsidR="004C73E8" w:rsidRDefault="004C73E8" w:rsidP="00897A1A">
      <w:pPr>
        <w:rPr>
          <w:color w:val="FF0000"/>
        </w:rPr>
      </w:pPr>
    </w:p>
    <w:p w14:paraId="49187BB7" w14:textId="3B828E79" w:rsidR="00856037" w:rsidRPr="00683A1C" w:rsidRDefault="00856037" w:rsidP="00897A1A">
      <w:pPr>
        <w:rPr>
          <w:i/>
          <w:iCs/>
          <w:color w:val="4472C4" w:themeColor="accent1"/>
        </w:rPr>
      </w:pPr>
      <w:r w:rsidRPr="00683A1C">
        <w:rPr>
          <w:i/>
          <w:iCs/>
          <w:color w:val="4472C4" w:themeColor="accent1"/>
        </w:rPr>
        <w:t>Slika: Konec sojenja</w:t>
      </w:r>
      <w:r w:rsidR="00683A1C" w:rsidRPr="00683A1C">
        <w:rPr>
          <w:i/>
          <w:iCs/>
          <w:color w:val="4472C4" w:themeColor="accent1"/>
        </w:rPr>
        <w:t xml:space="preserve"> (brez fotografije, samo članki)</w:t>
      </w:r>
    </w:p>
    <w:p w14:paraId="5661E8C1" w14:textId="08D4017F" w:rsidR="006A0A9F" w:rsidRDefault="00B62861" w:rsidP="00897A1A">
      <w:pPr>
        <w:rPr>
          <w:color w:val="70AD47" w:themeColor="accent6"/>
        </w:rPr>
      </w:pPr>
      <w:r>
        <w:rPr>
          <w:color w:val="70AD47" w:themeColor="accent6"/>
        </w:rPr>
        <w:t xml:space="preserve">Podnapis: </w:t>
      </w:r>
      <w:r w:rsidR="00823091">
        <w:rPr>
          <w:color w:val="70AD47" w:themeColor="accent6"/>
        </w:rPr>
        <w:t>Sojenje se je zaklju</w:t>
      </w:r>
      <w:r w:rsidR="006B5586">
        <w:rPr>
          <w:color w:val="70AD47" w:themeColor="accent6"/>
        </w:rPr>
        <w:t xml:space="preserve">čilo </w:t>
      </w:r>
      <w:r w:rsidR="00856037">
        <w:rPr>
          <w:color w:val="70AD47" w:themeColor="accent6"/>
        </w:rPr>
        <w:t>26. junija. Vsi štirje obtoženi so bili spoznani za krive</w:t>
      </w:r>
      <w:r w:rsidR="003E2BB1">
        <w:rPr>
          <w:color w:val="70AD47" w:themeColor="accent6"/>
        </w:rPr>
        <w:t xml:space="preserve"> </w:t>
      </w:r>
      <w:r w:rsidR="003E2BB1">
        <w:rPr>
          <w:color w:val="70AD47" w:themeColor="accent6"/>
          <w:lang w:val="en-US"/>
        </w:rPr>
        <w:t>–</w:t>
      </w:r>
      <w:r w:rsidR="00856037">
        <w:rPr>
          <w:color w:val="70AD47" w:themeColor="accent6"/>
        </w:rPr>
        <w:t xml:space="preserve"> Borštner je bil obsojen na štiri leta zapora, Janša</w:t>
      </w:r>
      <w:r w:rsidR="00E57689">
        <w:rPr>
          <w:color w:val="70AD47" w:themeColor="accent6"/>
        </w:rPr>
        <w:t xml:space="preserve"> na </w:t>
      </w:r>
      <w:r w:rsidR="003E2BB1">
        <w:rPr>
          <w:color w:val="70AD47" w:themeColor="accent6"/>
        </w:rPr>
        <w:t>petnajst</w:t>
      </w:r>
      <w:r w:rsidR="00E57689">
        <w:rPr>
          <w:color w:val="70AD47" w:themeColor="accent6"/>
        </w:rPr>
        <w:t xml:space="preserve"> mesecev, </w:t>
      </w:r>
      <w:r w:rsidR="00856037">
        <w:rPr>
          <w:color w:val="70AD47" w:themeColor="accent6"/>
        </w:rPr>
        <w:t xml:space="preserve">Zavrl na </w:t>
      </w:r>
      <w:r w:rsidR="003E2BB1">
        <w:rPr>
          <w:color w:val="70AD47" w:themeColor="accent6"/>
        </w:rPr>
        <w:t>dvanajst</w:t>
      </w:r>
      <w:r w:rsidR="00856037">
        <w:rPr>
          <w:color w:val="70AD47" w:themeColor="accent6"/>
        </w:rPr>
        <w:t xml:space="preserve"> in Tasić na pet mesecev. Sodbo ljubljanskega vojaškega sodišča je potrdilo Vrhovno sodišče v Beogradu. V začetku avgusta 1989 je bil iz zapora pogojno izpuščen najprej Janez Janš</w:t>
      </w:r>
      <w:r w:rsidR="003E2BB1">
        <w:rPr>
          <w:color w:val="70AD47" w:themeColor="accent6"/>
        </w:rPr>
        <w:t>a,</w:t>
      </w:r>
      <w:r w:rsidR="00856037">
        <w:rPr>
          <w:color w:val="70AD47" w:themeColor="accent6"/>
        </w:rPr>
        <w:t xml:space="preserve"> nato </w:t>
      </w:r>
      <w:r w:rsidR="00E57689">
        <w:rPr>
          <w:color w:val="70AD47" w:themeColor="accent6"/>
        </w:rPr>
        <w:t>p</w:t>
      </w:r>
      <w:r w:rsidR="00856037">
        <w:rPr>
          <w:color w:val="70AD47" w:themeColor="accent6"/>
        </w:rPr>
        <w:t xml:space="preserve">a še drugi. </w:t>
      </w:r>
    </w:p>
    <w:p w14:paraId="3A2BF747" w14:textId="68194F37" w:rsidR="002F652C" w:rsidRPr="00923060" w:rsidRDefault="00CE1BD7" w:rsidP="003D1051">
      <w:pPr>
        <w:pStyle w:val="Odstavekseznama"/>
        <w:numPr>
          <w:ilvl w:val="0"/>
          <w:numId w:val="5"/>
        </w:numPr>
        <w:rPr>
          <w:i/>
          <w:iCs/>
        </w:rPr>
      </w:pPr>
      <w:r w:rsidRPr="00CE1BD7">
        <w:rPr>
          <w:i/>
          <w:iCs/>
        </w:rPr>
        <w:t>Diareja, Tomaž Lavrič</w:t>
      </w:r>
      <w:r w:rsidR="003D1051" w:rsidRPr="00923060">
        <w:rPr>
          <w:i/>
          <w:iCs/>
        </w:rPr>
        <w:t>: Četverico pošljejo na prestajanje kazni</w:t>
      </w:r>
      <w:r w:rsidR="00675BE7">
        <w:rPr>
          <w:i/>
          <w:iCs/>
        </w:rPr>
        <w:t xml:space="preserve"> (Mladina, 1989)</w:t>
      </w:r>
    </w:p>
    <w:p w14:paraId="185BEF0E" w14:textId="4B5447B2" w:rsidR="003D1051" w:rsidRPr="00923060" w:rsidRDefault="003D1051" w:rsidP="003D1051">
      <w:pPr>
        <w:pStyle w:val="Odstavekseznama"/>
        <w:numPr>
          <w:ilvl w:val="0"/>
          <w:numId w:val="5"/>
        </w:numPr>
        <w:rPr>
          <w:i/>
          <w:iCs/>
        </w:rPr>
      </w:pPr>
      <w:r w:rsidRPr="00923060">
        <w:rPr>
          <w:i/>
          <w:iCs/>
        </w:rPr>
        <w:t>Članki: »Janša ne gladuje«</w:t>
      </w:r>
      <w:r w:rsidR="00675BE7">
        <w:rPr>
          <w:i/>
          <w:iCs/>
        </w:rPr>
        <w:t>(</w:t>
      </w:r>
      <w:r w:rsidR="00675BE7" w:rsidRPr="00675BE7">
        <w:t xml:space="preserve"> </w:t>
      </w:r>
      <w:r w:rsidR="00675BE7" w:rsidRPr="00675BE7">
        <w:rPr>
          <w:i/>
          <w:iCs/>
        </w:rPr>
        <w:t>Večer, 5.</w:t>
      </w:r>
      <w:r w:rsidR="003E2BB1">
        <w:rPr>
          <w:i/>
          <w:iCs/>
        </w:rPr>
        <w:t xml:space="preserve"> </w:t>
      </w:r>
      <w:r w:rsidR="00675BE7" w:rsidRPr="00675BE7">
        <w:rPr>
          <w:i/>
          <w:iCs/>
        </w:rPr>
        <w:t>7.</w:t>
      </w:r>
      <w:r w:rsidR="003E2BB1">
        <w:rPr>
          <w:i/>
          <w:iCs/>
        </w:rPr>
        <w:t xml:space="preserve"> </w:t>
      </w:r>
      <w:r w:rsidR="00675BE7" w:rsidRPr="00675BE7">
        <w:rPr>
          <w:i/>
          <w:iCs/>
        </w:rPr>
        <w:t>1988, str</w:t>
      </w:r>
      <w:r w:rsidR="00675BE7">
        <w:rPr>
          <w:i/>
          <w:iCs/>
        </w:rPr>
        <w:t>.</w:t>
      </w:r>
      <w:r w:rsidR="00675BE7" w:rsidRPr="00675BE7">
        <w:rPr>
          <w:i/>
          <w:iCs/>
        </w:rPr>
        <w:t xml:space="preserve"> 2</w:t>
      </w:r>
      <w:r w:rsidR="00675BE7">
        <w:rPr>
          <w:i/>
          <w:iCs/>
        </w:rPr>
        <w:t>)</w:t>
      </w:r>
      <w:r w:rsidRPr="00923060">
        <w:rPr>
          <w:i/>
          <w:iCs/>
        </w:rPr>
        <w:t>, »Odpust možen po tretjini</w:t>
      </w:r>
      <w:r w:rsidR="003E2BB1">
        <w:rPr>
          <w:i/>
          <w:iCs/>
        </w:rPr>
        <w:t xml:space="preserve"> </w:t>
      </w:r>
      <w:r w:rsidRPr="00923060">
        <w:rPr>
          <w:i/>
          <w:iCs/>
        </w:rPr>
        <w:t>…«</w:t>
      </w:r>
      <w:r w:rsidR="00675BE7">
        <w:rPr>
          <w:i/>
          <w:iCs/>
        </w:rPr>
        <w:t xml:space="preserve"> (</w:t>
      </w:r>
      <w:r w:rsidR="00675BE7" w:rsidRPr="00675BE7">
        <w:rPr>
          <w:i/>
          <w:iCs/>
        </w:rPr>
        <w:t>Večer, 17.</w:t>
      </w:r>
      <w:r w:rsidR="003E2BB1">
        <w:rPr>
          <w:i/>
          <w:iCs/>
        </w:rPr>
        <w:t xml:space="preserve"> </w:t>
      </w:r>
      <w:r w:rsidR="00675BE7" w:rsidRPr="00675BE7">
        <w:rPr>
          <w:i/>
          <w:iCs/>
        </w:rPr>
        <w:t>5.</w:t>
      </w:r>
      <w:r w:rsidR="003E2BB1">
        <w:rPr>
          <w:i/>
          <w:iCs/>
        </w:rPr>
        <w:t xml:space="preserve"> </w:t>
      </w:r>
      <w:r w:rsidR="00675BE7" w:rsidRPr="00675BE7">
        <w:rPr>
          <w:i/>
          <w:iCs/>
        </w:rPr>
        <w:t>1989, str. 2</w:t>
      </w:r>
      <w:r w:rsidR="00675BE7">
        <w:rPr>
          <w:i/>
          <w:iCs/>
        </w:rPr>
        <w:t>)</w:t>
      </w:r>
    </w:p>
    <w:p w14:paraId="7600C221" w14:textId="77777777" w:rsidR="002F652C" w:rsidRDefault="002F652C" w:rsidP="00897A1A">
      <w:pPr>
        <w:rPr>
          <w:color w:val="FF0000"/>
        </w:rPr>
      </w:pPr>
    </w:p>
    <w:p w14:paraId="557FAF79" w14:textId="7352BAD2" w:rsidR="002F652C" w:rsidRPr="00683A1C" w:rsidRDefault="002F652C" w:rsidP="00897A1A">
      <w:pPr>
        <w:rPr>
          <w:i/>
          <w:iCs/>
          <w:color w:val="4472C4" w:themeColor="accent1"/>
        </w:rPr>
      </w:pPr>
      <w:r w:rsidRPr="00683A1C">
        <w:rPr>
          <w:i/>
          <w:iCs/>
          <w:color w:val="4472C4" w:themeColor="accent1"/>
        </w:rPr>
        <w:t>Slika: Majniška deklaracija</w:t>
      </w:r>
      <w:r w:rsidR="00484E4E">
        <w:rPr>
          <w:i/>
          <w:iCs/>
          <w:color w:val="4472C4" w:themeColor="accent1"/>
        </w:rPr>
        <w:t xml:space="preserve"> (vir: splet)</w:t>
      </w:r>
    </w:p>
    <w:p w14:paraId="13E0D169" w14:textId="659DBFD4" w:rsidR="00897A1A" w:rsidRDefault="00B62861" w:rsidP="00897A1A">
      <w:pPr>
        <w:rPr>
          <w:color w:val="70AD47" w:themeColor="accent6"/>
        </w:rPr>
      </w:pPr>
      <w:r>
        <w:rPr>
          <w:color w:val="70AD47" w:themeColor="accent6"/>
        </w:rPr>
        <w:t xml:space="preserve">Podnapis: </w:t>
      </w:r>
      <w:r w:rsidR="00897A1A" w:rsidRPr="002F652C">
        <w:rPr>
          <w:color w:val="70AD47" w:themeColor="accent6"/>
        </w:rPr>
        <w:t xml:space="preserve">8. maja 1989 je na Kongresnem trgu v Ljubljani potekal velik protestni shod zaradi odhoda Janeza Janše v zapor. </w:t>
      </w:r>
      <w:r w:rsidR="002628A5">
        <w:rPr>
          <w:color w:val="70AD47" w:themeColor="accent6"/>
        </w:rPr>
        <w:t>Ker so oblasti prepovedale protestno zborovanje</w:t>
      </w:r>
      <w:r w:rsidR="00581C0C">
        <w:rPr>
          <w:color w:val="70AD47" w:themeColor="accent6"/>
        </w:rPr>
        <w:t>,</w:t>
      </w:r>
      <w:r w:rsidR="002628A5">
        <w:rPr>
          <w:color w:val="70AD47" w:themeColor="accent6"/>
        </w:rPr>
        <w:t xml:space="preserve"> je opozicija organizirala odprto sejo predsedstva ZSMS, ki se jo je udeležilo več tisoč ljudi. Na shodu je Tone Pavček prebral </w:t>
      </w:r>
      <w:r w:rsidR="00897A1A" w:rsidRPr="002F652C">
        <w:rPr>
          <w:color w:val="70AD47" w:themeColor="accent6"/>
        </w:rPr>
        <w:t>Majniško deklaracijo, politično izjavo, ki je postala temeljni program demokratične opozicije v Sloveniji.</w:t>
      </w:r>
      <w:r w:rsidR="002628A5">
        <w:rPr>
          <w:color w:val="70AD47" w:themeColor="accent6"/>
        </w:rPr>
        <w:t xml:space="preserve"> </w:t>
      </w:r>
      <w:r w:rsidR="00897A1A" w:rsidRPr="002F652C">
        <w:rPr>
          <w:color w:val="70AD47" w:themeColor="accent6"/>
        </w:rPr>
        <w:t xml:space="preserve">Podpisalo jo je nekaj več kot sto tisoč ljudi. </w:t>
      </w:r>
      <w:r w:rsidR="00B54AAB">
        <w:rPr>
          <w:color w:val="70AD47" w:themeColor="accent6"/>
        </w:rPr>
        <w:t xml:space="preserve">Takratno dogajanje štejemo </w:t>
      </w:r>
      <w:r w:rsidR="00207553">
        <w:rPr>
          <w:color w:val="70AD47" w:themeColor="accent6"/>
        </w:rPr>
        <w:t>za</w:t>
      </w:r>
      <w:r w:rsidR="00B54AAB">
        <w:rPr>
          <w:color w:val="70AD47" w:themeColor="accent6"/>
        </w:rPr>
        <w:t xml:space="preserve"> enega od vrhuncev gibanja, ki ga danes imenujemo slovenska pomlad.</w:t>
      </w:r>
    </w:p>
    <w:p w14:paraId="12A3576E" w14:textId="6755F2DE" w:rsidR="00982981" w:rsidRDefault="00982981" w:rsidP="00982981">
      <w:pPr>
        <w:pStyle w:val="Odstavekseznama"/>
        <w:numPr>
          <w:ilvl w:val="0"/>
          <w:numId w:val="6"/>
        </w:numPr>
        <w:rPr>
          <w:i/>
          <w:iCs/>
        </w:rPr>
      </w:pPr>
      <w:r>
        <w:rPr>
          <w:i/>
          <w:iCs/>
        </w:rPr>
        <w:t>Član</w:t>
      </w:r>
      <w:r w:rsidR="00E820C4">
        <w:rPr>
          <w:i/>
          <w:iCs/>
        </w:rPr>
        <w:t>ki</w:t>
      </w:r>
      <w:r>
        <w:rPr>
          <w:i/>
          <w:iCs/>
        </w:rPr>
        <w:t>: »Politični ponedeljek v Ljubljani«</w:t>
      </w:r>
      <w:r w:rsidR="004E732B">
        <w:rPr>
          <w:i/>
          <w:iCs/>
        </w:rPr>
        <w:t xml:space="preserve"> (</w:t>
      </w:r>
      <w:r w:rsidR="004E732B" w:rsidRPr="004E732B">
        <w:rPr>
          <w:i/>
          <w:iCs/>
        </w:rPr>
        <w:t>Večer, 9.</w:t>
      </w:r>
      <w:r w:rsidR="00BF00E5">
        <w:rPr>
          <w:i/>
          <w:iCs/>
        </w:rPr>
        <w:t xml:space="preserve"> </w:t>
      </w:r>
      <w:r w:rsidR="004E732B" w:rsidRPr="004E732B">
        <w:rPr>
          <w:i/>
          <w:iCs/>
        </w:rPr>
        <w:t>5.</w:t>
      </w:r>
      <w:r w:rsidR="00BF00E5">
        <w:rPr>
          <w:i/>
          <w:iCs/>
        </w:rPr>
        <w:t xml:space="preserve"> </w:t>
      </w:r>
      <w:r w:rsidR="004E732B" w:rsidRPr="004E732B">
        <w:rPr>
          <w:i/>
          <w:iCs/>
        </w:rPr>
        <w:t>1989, str. 1</w:t>
      </w:r>
      <w:r w:rsidR="00D45EE7">
        <w:rPr>
          <w:i/>
          <w:iCs/>
        </w:rPr>
        <w:t xml:space="preserve">); </w:t>
      </w:r>
      <w:r w:rsidR="00FC5B58">
        <w:rPr>
          <w:i/>
          <w:iCs/>
        </w:rPr>
        <w:t xml:space="preserve"> »Protestna izjava študentov medicine« (Večer, 16.</w:t>
      </w:r>
      <w:r w:rsidR="00BF00E5">
        <w:rPr>
          <w:i/>
          <w:iCs/>
        </w:rPr>
        <w:t xml:space="preserve"> </w:t>
      </w:r>
      <w:r w:rsidR="00FC5B58">
        <w:rPr>
          <w:i/>
          <w:iCs/>
        </w:rPr>
        <w:t>5.</w:t>
      </w:r>
      <w:r w:rsidR="00BF00E5">
        <w:rPr>
          <w:i/>
          <w:iCs/>
        </w:rPr>
        <w:t xml:space="preserve"> </w:t>
      </w:r>
      <w:r w:rsidR="00FC5B58">
        <w:rPr>
          <w:i/>
          <w:iCs/>
        </w:rPr>
        <w:t xml:space="preserve">1989, str. </w:t>
      </w:r>
      <w:r w:rsidR="0097143F">
        <w:rPr>
          <w:i/>
          <w:iCs/>
        </w:rPr>
        <w:t>2</w:t>
      </w:r>
      <w:r w:rsidR="00FC5B58">
        <w:rPr>
          <w:i/>
          <w:iCs/>
        </w:rPr>
        <w:t>)</w:t>
      </w:r>
    </w:p>
    <w:p w14:paraId="03803AB5" w14:textId="199BE14E" w:rsidR="00526DC7" w:rsidRPr="00050572" w:rsidRDefault="00207553" w:rsidP="00050572">
      <w:pPr>
        <w:pStyle w:val="Odstavekseznama"/>
        <w:numPr>
          <w:ilvl w:val="0"/>
          <w:numId w:val="6"/>
        </w:numPr>
        <w:rPr>
          <w:i/>
          <w:iCs/>
        </w:rPr>
      </w:pPr>
      <w:r>
        <w:rPr>
          <w:i/>
          <w:iCs/>
        </w:rPr>
        <w:t>Slika</w:t>
      </w:r>
      <w:r w:rsidR="004F2667">
        <w:rPr>
          <w:i/>
          <w:iCs/>
        </w:rPr>
        <w:t xml:space="preserve">: </w:t>
      </w:r>
      <w:r w:rsidR="00526DC7">
        <w:rPr>
          <w:i/>
          <w:iCs/>
        </w:rPr>
        <w:t>Hočemo svobodne volitve</w:t>
      </w:r>
      <w:r w:rsidR="00BF00E5">
        <w:rPr>
          <w:i/>
          <w:iCs/>
        </w:rPr>
        <w:t>,</w:t>
      </w:r>
      <w:r w:rsidR="00526DC7">
        <w:rPr>
          <w:i/>
          <w:iCs/>
        </w:rPr>
        <w:t xml:space="preserve"> </w:t>
      </w:r>
      <w:commentRangeStart w:id="6"/>
      <w:r w:rsidR="00526DC7">
        <w:rPr>
          <w:i/>
          <w:iCs/>
        </w:rPr>
        <w:t>21.</w:t>
      </w:r>
      <w:r w:rsidR="00BF00E5">
        <w:rPr>
          <w:i/>
          <w:iCs/>
        </w:rPr>
        <w:t xml:space="preserve"> junij </w:t>
      </w:r>
      <w:r w:rsidR="00526DC7">
        <w:rPr>
          <w:i/>
          <w:iCs/>
        </w:rPr>
        <w:t>1989</w:t>
      </w:r>
      <w:r w:rsidR="004F2667">
        <w:rPr>
          <w:i/>
          <w:iCs/>
        </w:rPr>
        <w:t xml:space="preserve"> </w:t>
      </w:r>
      <w:commentRangeEnd w:id="6"/>
      <w:r w:rsidR="00E012CD">
        <w:rPr>
          <w:rStyle w:val="Pripombasklic"/>
        </w:rPr>
        <w:commentReference w:id="6"/>
      </w:r>
      <w:r w:rsidR="004F2667">
        <w:rPr>
          <w:i/>
          <w:iCs/>
        </w:rPr>
        <w:t>(avtor Nace Bizilj, hrani Muzej novejše zgodovine</w:t>
      </w:r>
      <w:r w:rsidR="00BF00E5">
        <w:rPr>
          <w:i/>
          <w:iCs/>
        </w:rPr>
        <w:t xml:space="preserve"> Slovenije</w:t>
      </w:r>
      <w:r w:rsidR="004F2667">
        <w:rPr>
          <w:i/>
          <w:iCs/>
        </w:rPr>
        <w:t>)</w:t>
      </w:r>
    </w:p>
    <w:p w14:paraId="7A83C047" w14:textId="77777777" w:rsidR="002628A5" w:rsidRDefault="002628A5" w:rsidP="00897A1A">
      <w:pPr>
        <w:rPr>
          <w:color w:val="70AD47" w:themeColor="accent6"/>
        </w:rPr>
      </w:pPr>
    </w:p>
    <w:p w14:paraId="5E6F9746" w14:textId="752EE2ED" w:rsidR="002F652C" w:rsidRPr="00683A1C" w:rsidRDefault="002F652C" w:rsidP="00897A1A">
      <w:pPr>
        <w:rPr>
          <w:i/>
          <w:iCs/>
          <w:color w:val="4472C4" w:themeColor="accent1"/>
        </w:rPr>
      </w:pPr>
      <w:r w:rsidRPr="00683A1C">
        <w:rPr>
          <w:i/>
          <w:iCs/>
          <w:color w:val="4472C4" w:themeColor="accent1"/>
        </w:rPr>
        <w:t>Slika: Temeljna listina Slovenije</w:t>
      </w:r>
      <w:r w:rsidR="00683A1C" w:rsidRPr="00683A1C">
        <w:rPr>
          <w:i/>
          <w:iCs/>
          <w:color w:val="4472C4" w:themeColor="accent1"/>
        </w:rPr>
        <w:t xml:space="preserve"> (hrani Muzej novejše zgodovine</w:t>
      </w:r>
      <w:r w:rsidR="00106F7E">
        <w:rPr>
          <w:i/>
          <w:iCs/>
          <w:color w:val="4472C4" w:themeColor="accent1"/>
        </w:rPr>
        <w:t xml:space="preserve"> Slovenije</w:t>
      </w:r>
      <w:r w:rsidR="00683A1C" w:rsidRPr="00683A1C">
        <w:rPr>
          <w:i/>
          <w:iCs/>
          <w:color w:val="4472C4" w:themeColor="accent1"/>
        </w:rPr>
        <w:t>)</w:t>
      </w:r>
    </w:p>
    <w:p w14:paraId="35BD6D21" w14:textId="3888A5EC" w:rsidR="00897A1A" w:rsidRDefault="00B62861" w:rsidP="00897A1A">
      <w:pPr>
        <w:rPr>
          <w:color w:val="70AD47" w:themeColor="accent6"/>
        </w:rPr>
      </w:pPr>
      <w:r>
        <w:rPr>
          <w:color w:val="70AD47" w:themeColor="accent6"/>
        </w:rPr>
        <w:t xml:space="preserve">Podnapis: </w:t>
      </w:r>
      <w:r w:rsidR="002628A5">
        <w:rPr>
          <w:color w:val="70AD47" w:themeColor="accent6"/>
        </w:rPr>
        <w:t xml:space="preserve">Na drugi strani je svoj nacionalni program oblikovala tudi </w:t>
      </w:r>
      <w:r w:rsidR="00960BC0">
        <w:rPr>
          <w:color w:val="70AD47" w:themeColor="accent6"/>
        </w:rPr>
        <w:t xml:space="preserve">takratna </w:t>
      </w:r>
      <w:r w:rsidR="002628A5">
        <w:rPr>
          <w:color w:val="70AD47" w:themeColor="accent6"/>
        </w:rPr>
        <w:t xml:space="preserve">oblast. </w:t>
      </w:r>
      <w:r w:rsidR="00897A1A" w:rsidRPr="002F652C">
        <w:rPr>
          <w:color w:val="70AD47" w:themeColor="accent6"/>
        </w:rPr>
        <w:t xml:space="preserve">Konec maja 1989 je Republiška konferenca Socialistične zveze delovnega ljudstva Slovenije sprejela Temeljno listino Slovenije, ki je odražala stališče vladajoče elite. V njej so avtorji še pristajali na jugoslovansko državo, a le v kolikor bo ta federativno in demokratično urejena. Temeljno listino je podpisalo 420.000 ljudi. </w:t>
      </w:r>
    </w:p>
    <w:p w14:paraId="206E35FE" w14:textId="6C24E3A9" w:rsidR="00897A1A" w:rsidRDefault="00897A1A" w:rsidP="00897A1A"/>
    <w:p w14:paraId="654BDEE0" w14:textId="77777777" w:rsidR="00897A1A" w:rsidRDefault="00897A1A" w:rsidP="00897A1A"/>
    <w:p w14:paraId="42FEB78D" w14:textId="09A971B3" w:rsidR="00621A98" w:rsidRPr="004F3D83" w:rsidRDefault="00621A98" w:rsidP="004F3D83">
      <w:pPr>
        <w:rPr>
          <w:b/>
          <w:bCs/>
          <w:sz w:val="24"/>
          <w:szCs w:val="24"/>
        </w:rPr>
      </w:pPr>
    </w:p>
    <w:sectPr w:rsidR="00621A98" w:rsidRPr="004F3D8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Čič" w:date="2021-03-31T16:00:00Z" w:initials="AČ">
    <w:p w14:paraId="08D6AF63" w14:textId="2E46B866" w:rsidR="00573596" w:rsidRDefault="00573596">
      <w:pPr>
        <w:pStyle w:val="Pripombabesedilo"/>
      </w:pPr>
      <w:r>
        <w:rPr>
          <w:rStyle w:val="Pripombasklic"/>
        </w:rPr>
        <w:annotationRef/>
      </w:r>
      <w:r>
        <w:t>Tule navedite ves sir Tone Stojko, Slovenska pomlad …</w:t>
      </w:r>
      <w:r w:rsidR="00601709">
        <w:t>glej opombo</w:t>
      </w:r>
    </w:p>
  </w:comment>
  <w:comment w:id="1" w:author="Ana Čič" w:date="2021-03-31T16:01:00Z" w:initials="AČ">
    <w:p w14:paraId="6B92AD7F" w14:textId="1CEB93E1" w:rsidR="00BF1644" w:rsidRDefault="00BF1644">
      <w:pPr>
        <w:pStyle w:val="Pripombabesedilo"/>
      </w:pPr>
      <w:r>
        <w:rPr>
          <w:rStyle w:val="Pripombasklic"/>
        </w:rPr>
        <w:annotationRef/>
      </w:r>
      <w:r>
        <w:t>Pravilen zapis datuma</w:t>
      </w:r>
    </w:p>
  </w:comment>
  <w:comment w:id="4" w:author="Ana Čič" w:date="2021-03-31T16:02:00Z" w:initials="AČ">
    <w:p w14:paraId="7E637B41" w14:textId="16348C9C" w:rsidR="00E012CD" w:rsidRDefault="00E012CD">
      <w:pPr>
        <w:pStyle w:val="Pripombabesedilo"/>
      </w:pPr>
      <w:r>
        <w:rPr>
          <w:rStyle w:val="Pripombasklic"/>
        </w:rPr>
        <w:annotationRef/>
      </w:r>
      <w:r>
        <w:t>Pravilen zapis datuma z besedo!</w:t>
      </w:r>
    </w:p>
  </w:comment>
  <w:comment w:id="5" w:author="Ana Čič" w:date="2021-03-31T16:02:00Z" w:initials="AČ">
    <w:p w14:paraId="790309B2" w14:textId="27478360" w:rsidR="00E012CD" w:rsidRDefault="00E012CD">
      <w:pPr>
        <w:pStyle w:val="Pripombabesedilo"/>
      </w:pPr>
      <w:r>
        <w:rPr>
          <w:rStyle w:val="Pripombasklic"/>
        </w:rPr>
        <w:annotationRef/>
      </w:r>
      <w:r>
        <w:t>Datum z besedo</w:t>
      </w:r>
    </w:p>
  </w:comment>
  <w:comment w:id="6" w:author="Ana Čič" w:date="2021-03-31T16:03:00Z" w:initials="AČ">
    <w:p w14:paraId="7D87D44F" w14:textId="740BF690" w:rsidR="00E012CD" w:rsidRDefault="00E012CD">
      <w:pPr>
        <w:pStyle w:val="Pripombabesedilo"/>
      </w:pPr>
      <w:r>
        <w:rPr>
          <w:rStyle w:val="Pripombasklic"/>
        </w:rPr>
        <w:annotationRef/>
      </w:r>
      <w:r>
        <w:t>Datum z besedo!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D6AF63" w15:done="0"/>
  <w15:commentEx w15:paraId="6B92AD7F" w15:done="0"/>
  <w15:commentEx w15:paraId="7E637B41" w15:done="0"/>
  <w15:commentEx w15:paraId="790309B2" w15:done="0"/>
  <w15:commentEx w15:paraId="7D87D4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1B20" w16cex:dateUtc="2021-03-31T14:00:00Z"/>
  <w16cex:commentExtensible w16cex:durableId="240F1B64" w16cex:dateUtc="2021-03-31T14:01:00Z"/>
  <w16cex:commentExtensible w16cex:durableId="240F1B9F" w16cex:dateUtc="2021-03-31T14:02:00Z"/>
  <w16cex:commentExtensible w16cex:durableId="240F1BAC" w16cex:dateUtc="2021-03-31T14:02:00Z"/>
  <w16cex:commentExtensible w16cex:durableId="240F1BB5" w16cex:dateUtc="2021-03-31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D6AF63" w16cid:durableId="240F1B20"/>
  <w16cid:commentId w16cid:paraId="6B92AD7F" w16cid:durableId="240F1B64"/>
  <w16cid:commentId w16cid:paraId="7E637B41" w16cid:durableId="240F1B9F"/>
  <w16cid:commentId w16cid:paraId="790309B2" w16cid:durableId="240F1BAC"/>
  <w16cid:commentId w16cid:paraId="7D87D44F" w16cid:durableId="240F1B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3BE3D" w14:textId="77777777" w:rsidR="00756DC8" w:rsidRDefault="00756DC8" w:rsidP="004E5A7C">
      <w:pPr>
        <w:spacing w:after="0" w:line="240" w:lineRule="auto"/>
      </w:pPr>
      <w:r>
        <w:separator/>
      </w:r>
    </w:p>
  </w:endnote>
  <w:endnote w:type="continuationSeparator" w:id="0">
    <w:p w14:paraId="21E39DC9" w14:textId="77777777" w:rsidR="00756DC8" w:rsidRDefault="00756DC8" w:rsidP="004E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B7A8A" w14:textId="77777777" w:rsidR="00756DC8" w:rsidRDefault="00756DC8" w:rsidP="004E5A7C">
      <w:pPr>
        <w:spacing w:after="0" w:line="240" w:lineRule="auto"/>
      </w:pPr>
      <w:r>
        <w:separator/>
      </w:r>
    </w:p>
  </w:footnote>
  <w:footnote w:type="continuationSeparator" w:id="0">
    <w:p w14:paraId="70577BC8" w14:textId="77777777" w:rsidR="00756DC8" w:rsidRDefault="00756DC8" w:rsidP="004E5A7C">
      <w:pPr>
        <w:spacing w:after="0" w:line="240" w:lineRule="auto"/>
      </w:pPr>
      <w:r>
        <w:continuationSeparator/>
      </w:r>
    </w:p>
  </w:footnote>
  <w:footnote w:id="1">
    <w:p w14:paraId="4485B412" w14:textId="6AB2FC60" w:rsidR="004E5A7C" w:rsidRDefault="004E5A7C">
      <w:pPr>
        <w:pStyle w:val="Sprotnaopomba-besedilo"/>
      </w:pPr>
      <w:r>
        <w:rPr>
          <w:rStyle w:val="Sprotnaopomba-sklic"/>
        </w:rPr>
        <w:footnoteRef/>
      </w:r>
      <w:r>
        <w:t xml:space="preserve"> Stojko, Tone, Slovenska pomlad, Ljubljana: Prodok, 1992, str. 46</w:t>
      </w:r>
    </w:p>
  </w:footnote>
  <w:footnote w:id="2">
    <w:p w14:paraId="07AB3C6B" w14:textId="51C98491" w:rsidR="00C7469C" w:rsidRDefault="00C7469C" w:rsidP="00C7469C">
      <w:pPr>
        <w:pStyle w:val="Sprotnaopomba-besedilo"/>
      </w:pPr>
      <w:r>
        <w:rPr>
          <w:rStyle w:val="Sprotnaopomba-sklic"/>
        </w:rPr>
        <w:footnoteRef/>
      </w:r>
      <w:r>
        <w:t xml:space="preserve"> Ivan Borštner (1944</w:t>
      </w:r>
      <w:r w:rsidR="00141289">
        <w:t>–</w:t>
      </w:r>
      <w:r>
        <w:t>)</w:t>
      </w:r>
      <w:r w:rsidR="00B2158E">
        <w:t>,</w:t>
      </w:r>
      <w:r>
        <w:t xml:space="preserve"> </w:t>
      </w:r>
      <w:r w:rsidR="003238CB">
        <w:t>p</w:t>
      </w:r>
      <w:r>
        <w:t>odčastnik in publicist. V</w:t>
      </w:r>
      <w:r w:rsidRPr="00AC24FE">
        <w:t xml:space="preserve"> </w:t>
      </w:r>
      <w:r w:rsidR="00B2158E">
        <w:t>osemdesetih</w:t>
      </w:r>
      <w:r w:rsidRPr="00AC24FE">
        <w:t xml:space="preserve"> letih 20. stoletja je s činom praporščaka služboval na poveljstv</w:t>
      </w:r>
      <w:r>
        <w:t>u</w:t>
      </w:r>
      <w:r w:rsidRPr="00AC24FE">
        <w:t xml:space="preserve"> ljubljanskega armadnega območja. </w:t>
      </w:r>
      <w:r>
        <w:t xml:space="preserve">Leta </w:t>
      </w:r>
      <w:r w:rsidRPr="00AC24FE">
        <w:t>1987 je izstopil iz ZKJ i</w:t>
      </w:r>
      <w:r>
        <w:t>n se v istem času povezal z uredništvom revije Mladina. V</w:t>
      </w:r>
      <w:r w:rsidRPr="009A3F79">
        <w:t xml:space="preserve"> začetku</w:t>
      </w:r>
      <w:r>
        <w:t xml:space="preserve"> leta</w:t>
      </w:r>
      <w:r w:rsidRPr="009A3F79">
        <w:t xml:space="preserve"> 1988 je </w:t>
      </w:r>
      <w:r>
        <w:t>Mladini in Novi reviji</w:t>
      </w:r>
      <w:r w:rsidRPr="009A3F79">
        <w:t xml:space="preserve"> predal strogo zaupni vojaški dokument 5044/3, ki je kazal na ambicije JLA po nadzoru civilne sfere</w:t>
      </w:r>
      <w:r>
        <w:t xml:space="preserve">. Zaradi izdaje vojaške skrivnosti je bil nato aretiran in obsojen na zaporno kazen. Leta 1990 se je </w:t>
      </w:r>
      <w:r w:rsidRPr="00614E6A">
        <w:t xml:space="preserve">zaposlil v varnostnem organu </w:t>
      </w:r>
      <w:r w:rsidR="00106FC4">
        <w:t>M</w:t>
      </w:r>
      <w:r w:rsidRPr="00614E6A">
        <w:t>inistrstva za obrambo RS. Pred osamosvojitveno vojno je kot obveščevalec zbiral informacije o razmerah v JLA in n</w:t>
      </w:r>
      <w:r>
        <w:t>jenih načrtih</w:t>
      </w:r>
      <w:r w:rsidRPr="00614E6A">
        <w:t xml:space="preserve">. </w:t>
      </w:r>
      <w:r>
        <w:t xml:space="preserve">Po osamosvojitvi je leta </w:t>
      </w:r>
      <w:r w:rsidRPr="00614E6A">
        <w:t>1996</w:t>
      </w:r>
      <w:r>
        <w:t xml:space="preserve"> </w:t>
      </w:r>
      <w:r w:rsidRPr="00614E6A">
        <w:t>kandidiral na parlamentarnih volitvah na listi SDS, a ni bil izvoljen.</w:t>
      </w:r>
      <w:r>
        <w:t xml:space="preserve"> Od </w:t>
      </w:r>
      <w:r w:rsidR="00A13336">
        <w:t>devetdesetih</w:t>
      </w:r>
      <w:r>
        <w:t xml:space="preserve"> let 20. stoletja se je ukvarjal tudi s publicistiko, za sodelovanje v slovenskih obrambnih strukturah pa je bil tudi večkrat odlikovan. </w:t>
      </w:r>
    </w:p>
  </w:footnote>
  <w:footnote w:id="3">
    <w:p w14:paraId="4CEAF1BB" w14:textId="45EA8A54" w:rsidR="004D1A5C" w:rsidRDefault="004D1A5C">
      <w:pPr>
        <w:pStyle w:val="Sprotnaopomba-besedilo"/>
      </w:pPr>
      <w:r>
        <w:rPr>
          <w:rStyle w:val="Sprotnaopomba-sklic"/>
        </w:rPr>
        <w:footnoteRef/>
      </w:r>
      <w:r>
        <w:t xml:space="preserve"> Janez Janša</w:t>
      </w:r>
      <w:r w:rsidR="00D7439F">
        <w:t xml:space="preserve"> (1958</w:t>
      </w:r>
      <w:r w:rsidR="00865B2A">
        <w:rPr>
          <w:lang w:val="en-US"/>
        </w:rPr>
        <w:t>–</w:t>
      </w:r>
      <w:r w:rsidR="00D7439F">
        <w:t>)</w:t>
      </w:r>
      <w:r w:rsidR="00B2158E">
        <w:t>,</w:t>
      </w:r>
      <w:r>
        <w:t xml:space="preserve"> </w:t>
      </w:r>
      <w:r w:rsidR="00865B2A">
        <w:t>s</w:t>
      </w:r>
      <w:r w:rsidR="00317550">
        <w:t>lovenski politik. Politično kariero je začel v Jugoslaviji, kjer je bil član ZKS in KP</w:t>
      </w:r>
      <w:r w:rsidR="00DB0208">
        <w:t>,</w:t>
      </w:r>
      <w:r w:rsidR="00317550">
        <w:t xml:space="preserve"> </w:t>
      </w:r>
      <w:r w:rsidR="00317550" w:rsidRPr="00317550">
        <w:t>predsednik občinske organizacije Z</w:t>
      </w:r>
      <w:r w:rsidR="00317550">
        <w:t xml:space="preserve">SMS </w:t>
      </w:r>
      <w:r w:rsidR="00DB0208">
        <w:t>ter</w:t>
      </w:r>
      <w:r w:rsidR="00317550">
        <w:t xml:space="preserve"> član</w:t>
      </w:r>
      <w:r w:rsidR="00317550" w:rsidRPr="00317550">
        <w:t xml:space="preserve"> republiških in zveznih organov ZSMS in SZDL. </w:t>
      </w:r>
      <w:r w:rsidR="00317550">
        <w:t xml:space="preserve">Leta 1982 je zaključil študij obramboslovja, širši javnosti pa je postal znan leta 1988 s procesom proti četverici. Bil je eden od ustanoviteljev Slovenske demokratične zveze, na aprilskih volitvah 1990 pa je bil izvoljen za poslanca in je postal obrambni minister v Demosovi vladi. </w:t>
      </w:r>
      <w:r w:rsidR="00FD2935" w:rsidRPr="00FD2935">
        <w:t xml:space="preserve">Pod njegovim vodstvom se je iz TO oblikovala Slovenska vojska in bila uspešna v osamosvojitveni vojni. Leta 1992 se je pridružil Jožetu Pučniku v njegovi stranki SDSS, leta 1993 pa je bil izvoljen za predsednika stranke SDS. Opravljal je funkcijo </w:t>
      </w:r>
      <w:r w:rsidR="007A64F0">
        <w:t xml:space="preserve">obrambnega </w:t>
      </w:r>
      <w:r w:rsidR="00FD2935" w:rsidRPr="00FD2935">
        <w:t>ministra (1992</w:t>
      </w:r>
      <w:r w:rsidR="007A64F0">
        <w:t>–</w:t>
      </w:r>
      <w:r w:rsidR="00FD2935" w:rsidRPr="00FD2935">
        <w:t>1994 in 2000) in predsednika vlade (2004</w:t>
      </w:r>
      <w:r w:rsidR="007A64F0">
        <w:t>–</w:t>
      </w:r>
      <w:r w:rsidR="00FD2935" w:rsidRPr="00FD2935">
        <w:t>2008</w:t>
      </w:r>
      <w:r w:rsidR="00FB361C">
        <w:t xml:space="preserve">, </w:t>
      </w:r>
      <w:r w:rsidR="00FD2935" w:rsidRPr="00FD2935">
        <w:t>2012</w:t>
      </w:r>
      <w:r w:rsidR="007A64F0">
        <w:t>–</w:t>
      </w:r>
      <w:r w:rsidR="00FD2935" w:rsidRPr="00FD2935">
        <w:t>2013</w:t>
      </w:r>
      <w:r w:rsidR="00FB361C">
        <w:t xml:space="preserve"> in 2020</w:t>
      </w:r>
      <w:r w:rsidR="007A64F0">
        <w:t>–</w:t>
      </w:r>
      <w:r w:rsidR="00FD2935" w:rsidRPr="00FD2935">
        <w:t xml:space="preserve">). </w:t>
      </w:r>
      <w:r w:rsidR="00117691">
        <w:t>Nazadnje je vodenje slovenske vlade prevzel p</w:t>
      </w:r>
      <w:r w:rsidR="00FD2935" w:rsidRPr="00FD2935">
        <w:t>o razpadu vlade Marjana Šarca. Ukvarja se tudi s publicistiko in je izdal več knjig.</w:t>
      </w:r>
      <w:r w:rsidR="00505196">
        <w:t xml:space="preserve"> (Slika: Janez Janša, avtor Marjan </w:t>
      </w:r>
      <w:proofErr w:type="spellStart"/>
      <w:r w:rsidR="00505196">
        <w:t>Garbajs</w:t>
      </w:r>
      <w:proofErr w:type="spellEnd"/>
      <w:r w:rsidR="00505196">
        <w:t>, hrani Park vojaške zgodovine Pivka)</w:t>
      </w:r>
    </w:p>
  </w:footnote>
  <w:footnote w:id="4">
    <w:p w14:paraId="1C21B0B5" w14:textId="0669065C" w:rsidR="004D1A5C" w:rsidRDefault="004D1A5C">
      <w:pPr>
        <w:pStyle w:val="Sprotnaopomba-besedilo"/>
      </w:pPr>
      <w:r>
        <w:rPr>
          <w:rStyle w:val="Sprotnaopomba-sklic"/>
        </w:rPr>
        <w:footnoteRef/>
      </w:r>
      <w:r>
        <w:t xml:space="preserve"> David Tasić</w:t>
      </w:r>
      <w:r w:rsidR="00D7439F">
        <w:t xml:space="preserve"> (1962</w:t>
      </w:r>
      <w:r w:rsidR="007A64F0">
        <w:t>–</w:t>
      </w:r>
      <w:r w:rsidR="00D7439F">
        <w:t>2019)</w:t>
      </w:r>
      <w:r w:rsidR="00B2158E">
        <w:t>,</w:t>
      </w:r>
      <w:r>
        <w:t xml:space="preserve"> </w:t>
      </w:r>
      <w:r w:rsidR="007A64F0">
        <w:t>n</w:t>
      </w:r>
      <w:r w:rsidR="00C60EEA">
        <w:t>ovinar, urednik in publicist. Študiral je na ljubljanski fakulteti za sociologijo, politologijo in novinarstvo. Med let</w:t>
      </w:r>
      <w:r w:rsidR="00035E60">
        <w:t>oma</w:t>
      </w:r>
      <w:r w:rsidR="00C60EEA">
        <w:t xml:space="preserve"> 1981 in 1989 je bil novinar in urednik revije Mladina, sodeloval pa je tudi pri </w:t>
      </w:r>
      <w:r w:rsidR="00B54E0B">
        <w:t xml:space="preserve">nekaterih </w:t>
      </w:r>
      <w:r w:rsidR="00C60EEA">
        <w:t xml:space="preserve">drugih </w:t>
      </w:r>
      <w:r w:rsidR="00035E60">
        <w:t xml:space="preserve">jugoslovanskih </w:t>
      </w:r>
      <w:r w:rsidR="00C7730D">
        <w:t>časopisih in</w:t>
      </w:r>
      <w:r w:rsidR="00C60EEA">
        <w:t xml:space="preserve"> revijah. </w:t>
      </w:r>
      <w:r w:rsidR="00C7730D">
        <w:t xml:space="preserve">Leta 1986 je bil izbran za najboljšega mladinskega novinarja v Jugoslaviji. </w:t>
      </w:r>
      <w:r w:rsidR="00A20BD4" w:rsidRPr="00A20BD4">
        <w:t xml:space="preserve">Poleg spremljanja politične scene v Sloveniji in Jugoslaviji </w:t>
      </w:r>
      <w:r w:rsidR="00A20BD4">
        <w:t>je pisal</w:t>
      </w:r>
      <w:r w:rsidR="00A20BD4" w:rsidRPr="00A20BD4">
        <w:t xml:space="preserve"> tudi</w:t>
      </w:r>
      <w:r w:rsidR="00A20BD4">
        <w:t xml:space="preserve"> o subkulturnih gibanjih, </w:t>
      </w:r>
      <w:r w:rsidR="00A20BD4" w:rsidRPr="00A20BD4">
        <w:t>objavlja</w:t>
      </w:r>
      <w:r w:rsidR="00A20BD4">
        <w:t>l</w:t>
      </w:r>
      <w:r w:rsidR="00A20BD4" w:rsidRPr="00A20BD4">
        <w:t xml:space="preserve"> intervjuje </w:t>
      </w:r>
      <w:r w:rsidR="00A20BD4">
        <w:t>s</w:t>
      </w:r>
      <w:r w:rsidR="00A20BD4" w:rsidRPr="00A20BD4">
        <w:t xml:space="preserve"> političnimi disidenti tistega časa</w:t>
      </w:r>
      <w:r w:rsidR="00A20BD4">
        <w:t xml:space="preserve"> in prispevke, v katerih je obravnaval tabu teme (npr. o Golem otoku). </w:t>
      </w:r>
      <w:r w:rsidR="009D04C1">
        <w:t xml:space="preserve">Na procesu proti četverici je bil leta 1988 obsojen, v zaporu pa je izdal tudi nekaj knjig. Leta 1989 je ustanovil založbo Karantanija, </w:t>
      </w:r>
      <w:r w:rsidR="009D04C1" w:rsidRPr="009D04C1">
        <w:t xml:space="preserve">eno prvih neodvisnih privatnih </w:t>
      </w:r>
      <w:r w:rsidR="009D04C1">
        <w:t>založb pri nas.</w:t>
      </w:r>
      <w:r w:rsidR="00591BFA">
        <w:t xml:space="preserve"> </w:t>
      </w:r>
      <w:r w:rsidR="00505196">
        <w:t>(Slika David Tasić. Spletni vir: Večer)</w:t>
      </w:r>
    </w:p>
  </w:footnote>
  <w:footnote w:id="5">
    <w:p w14:paraId="6419A8EE" w14:textId="470CA2F9" w:rsidR="00C7469C" w:rsidRDefault="00C7469C" w:rsidP="00C7469C">
      <w:pPr>
        <w:pStyle w:val="Sprotnaopomba-besedilo"/>
      </w:pPr>
      <w:r>
        <w:rPr>
          <w:rStyle w:val="Sprotnaopomba-sklic"/>
        </w:rPr>
        <w:footnoteRef/>
      </w:r>
      <w:r>
        <w:t xml:space="preserve"> Franci Zavrl (1962</w:t>
      </w:r>
      <w:r w:rsidR="00B2158E">
        <w:t>–</w:t>
      </w:r>
      <w:r>
        <w:t>)</w:t>
      </w:r>
      <w:r w:rsidR="00B2158E">
        <w:t>,</w:t>
      </w:r>
      <w:r>
        <w:t xml:space="preserve"> </w:t>
      </w:r>
      <w:r w:rsidR="00B2158E">
        <w:t>s</w:t>
      </w:r>
      <w:r>
        <w:t xml:space="preserve">lovenski urednik, aktivist, psiholog in gospodarstvenik. V </w:t>
      </w:r>
      <w:r w:rsidR="00C27A06">
        <w:t>osemdesetih</w:t>
      </w:r>
      <w:r>
        <w:t xml:space="preserve"> letih 20. stoletja je bil napovedovalec in odgovorni urednik Radia Študent, leta 1987 pa tudi odgovorni urednik Mladine. Spodbujal je specifično provokativno verzijo Mladininega preiskovalnega novinarstva, zato je bilo zoper njega odprtih kar nekaj kazenskih postopkov. Leta 1988 je bil obsojen na procesu proti četverici. V devetdesetih letih je postal gospodarstvenik in je soustanovitelj oglaševalskega podjetja Pristop.</w:t>
      </w:r>
      <w:r w:rsidR="00505196">
        <w:t xml:space="preserve"> (Slika Franci Zavrl, spletni vir: Razglej.se)</w:t>
      </w:r>
    </w:p>
  </w:footnote>
  <w:footnote w:id="6">
    <w:p w14:paraId="6F749481" w14:textId="435B4820" w:rsidR="005E53F7" w:rsidRDefault="005E53F7">
      <w:pPr>
        <w:pStyle w:val="Sprotnaopomba-besedilo"/>
      </w:pPr>
      <w:r>
        <w:rPr>
          <w:rStyle w:val="Sprotnaopomba-sklic"/>
        </w:rPr>
        <w:footnoteRef/>
      </w:r>
      <w:r>
        <w:t xml:space="preserve"> Igor Bavčar (1955</w:t>
      </w:r>
      <w:r w:rsidR="0072515C">
        <w:t>–</w:t>
      </w:r>
      <w:r>
        <w:t>)</w:t>
      </w:r>
      <w:r w:rsidR="0072515C">
        <w:t>,</w:t>
      </w:r>
      <w:r>
        <w:t xml:space="preserve"> </w:t>
      </w:r>
      <w:r w:rsidR="0072515C">
        <w:t>s</w:t>
      </w:r>
      <w:r>
        <w:t xml:space="preserve">lovenski politik in gospodarstvenik. Po krajšem službovanju pri policiji se je leta 1975 vpisal na Fakulteto za sociologijo, politologijo in novinarstvo, kjer je diplomiral iz politologije. </w:t>
      </w:r>
      <w:r w:rsidR="00A97B2A">
        <w:t>Bil je odgovorni urednik časopisa Tribuna</w:t>
      </w:r>
      <w:r w:rsidR="00107830">
        <w:t xml:space="preserve"> in</w:t>
      </w:r>
      <w:r w:rsidR="00A97B2A">
        <w:t xml:space="preserve"> Časopisa za kritiko znanosti </w:t>
      </w:r>
      <w:r w:rsidR="00107830">
        <w:t>ter</w:t>
      </w:r>
      <w:r w:rsidR="00A97B2A">
        <w:t xml:space="preserve"> glavni urednik založbe Krt. </w:t>
      </w:r>
      <w:r w:rsidR="00B00B8E">
        <w:t>Bil je član RK SZDL in nato vodja kabineta predsednika RK SZDL.</w:t>
      </w:r>
      <w:r w:rsidR="000843CF">
        <w:t xml:space="preserve"> Po aretacijah četverice je soustanovil in vodil Odbor za varstvo človekovih pravic, 1989 je koordiniral Zbor za ustavo in bil glavni urednik Demokracije (1989</w:t>
      </w:r>
      <w:r w:rsidR="00107830">
        <w:rPr>
          <w:lang w:val="en-US"/>
        </w:rPr>
        <w:t>–</w:t>
      </w:r>
      <w:r w:rsidR="000843CF">
        <w:t>1990). Po volitvah 1990 je postal minister za notranje zadeve. Leta 199</w:t>
      </w:r>
      <w:r w:rsidR="00B915E4">
        <w:t>2 je ustanovil Demokratično stranko, bil je poslanec državnega zbora, leta 1994 pa je postal podpredsednik stranke LDS. Med let</w:t>
      </w:r>
      <w:r w:rsidR="00107830">
        <w:t>oma</w:t>
      </w:r>
      <w:r w:rsidR="00B915E4">
        <w:t xml:space="preserve"> 1997 in 2000 je bil vodja vladne službe za evropske zadeve in minister brez resorja.</w:t>
      </w:r>
      <w:r w:rsidR="003428E3">
        <w:t xml:space="preserve"> Leta 2001 je</w:t>
      </w:r>
      <w:r w:rsidR="000A615C">
        <w:t xml:space="preserve"> zapustil politiko in se zaposlil v gospodarstvu.</w:t>
      </w:r>
      <w:r w:rsidR="003C128A">
        <w:t xml:space="preserve"> (Slika</w:t>
      </w:r>
      <w:r w:rsidR="00107830">
        <w:t>:</w:t>
      </w:r>
      <w:r w:rsidR="003C128A">
        <w:t xml:space="preserve"> Igor Bavčar, avtor Marjan </w:t>
      </w:r>
      <w:proofErr w:type="spellStart"/>
      <w:r w:rsidR="003C128A">
        <w:t>Garbajs</w:t>
      </w:r>
      <w:proofErr w:type="spellEnd"/>
      <w:r w:rsidR="003C128A">
        <w:t>, hrani Park vojaške zgodovine</w:t>
      </w:r>
      <w:r w:rsidR="00107830">
        <w:t xml:space="preserve"> Pivka</w:t>
      </w:r>
      <w:r w:rsidR="003C128A">
        <w:t>)</w:t>
      </w:r>
      <w:r w:rsidR="000A615C">
        <w:t xml:space="preserve"> </w:t>
      </w:r>
      <w:r w:rsidR="00B915E4">
        <w:t xml:space="preserve"> </w:t>
      </w:r>
      <w:r w:rsidR="000843CF">
        <w:t xml:space="preserve"> </w:t>
      </w:r>
      <w:r w:rsidR="00A97B2A">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307BA"/>
    <w:multiLevelType w:val="hybridMultilevel"/>
    <w:tmpl w:val="3A72AB0A"/>
    <w:lvl w:ilvl="0" w:tplc="E9E6AC2A">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15:restartNumberingAfterBreak="0">
    <w:nsid w:val="19DE7FBE"/>
    <w:multiLevelType w:val="hybridMultilevel"/>
    <w:tmpl w:val="D5E682E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A0E4D6E"/>
    <w:multiLevelType w:val="hybridMultilevel"/>
    <w:tmpl w:val="638A22B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68E4B59"/>
    <w:multiLevelType w:val="hybridMultilevel"/>
    <w:tmpl w:val="CA1C47D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2474E72"/>
    <w:multiLevelType w:val="hybridMultilevel"/>
    <w:tmpl w:val="5EA42F9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4B2E7A0B"/>
    <w:multiLevelType w:val="hybridMultilevel"/>
    <w:tmpl w:val="767CD40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91E715C"/>
    <w:multiLevelType w:val="hybridMultilevel"/>
    <w:tmpl w:val="365A6ED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Čič">
    <w15:presenceInfo w15:providerId="Windows Live" w15:userId="be805fdbccfc4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83"/>
    <w:rsid w:val="00007AB5"/>
    <w:rsid w:val="00035E60"/>
    <w:rsid w:val="00050572"/>
    <w:rsid w:val="000843CF"/>
    <w:rsid w:val="00085D87"/>
    <w:rsid w:val="000A615C"/>
    <w:rsid w:val="000B049E"/>
    <w:rsid w:val="000B21DD"/>
    <w:rsid w:val="000D2890"/>
    <w:rsid w:val="000D54C1"/>
    <w:rsid w:val="000D77A9"/>
    <w:rsid w:val="000F7D36"/>
    <w:rsid w:val="00106F7E"/>
    <w:rsid w:val="00106FC4"/>
    <w:rsid w:val="00107830"/>
    <w:rsid w:val="001135A0"/>
    <w:rsid w:val="00117691"/>
    <w:rsid w:val="00121468"/>
    <w:rsid w:val="00141289"/>
    <w:rsid w:val="0014762E"/>
    <w:rsid w:val="001518F7"/>
    <w:rsid w:val="00162C98"/>
    <w:rsid w:val="00181EDC"/>
    <w:rsid w:val="00197698"/>
    <w:rsid w:val="00207553"/>
    <w:rsid w:val="00220F64"/>
    <w:rsid w:val="0024171F"/>
    <w:rsid w:val="002628A5"/>
    <w:rsid w:val="002679DA"/>
    <w:rsid w:val="00287152"/>
    <w:rsid w:val="002A37B3"/>
    <w:rsid w:val="002E13D6"/>
    <w:rsid w:val="002F3F12"/>
    <w:rsid w:val="002F652C"/>
    <w:rsid w:val="00317550"/>
    <w:rsid w:val="003238CB"/>
    <w:rsid w:val="003303B0"/>
    <w:rsid w:val="003362B3"/>
    <w:rsid w:val="003428E3"/>
    <w:rsid w:val="00395240"/>
    <w:rsid w:val="003965AF"/>
    <w:rsid w:val="003A05C7"/>
    <w:rsid w:val="003C128A"/>
    <w:rsid w:val="003C36BD"/>
    <w:rsid w:val="003C3C7F"/>
    <w:rsid w:val="003D1051"/>
    <w:rsid w:val="003E2BB1"/>
    <w:rsid w:val="0043041A"/>
    <w:rsid w:val="00463B00"/>
    <w:rsid w:val="0047544B"/>
    <w:rsid w:val="00484E4E"/>
    <w:rsid w:val="004B25EE"/>
    <w:rsid w:val="004C73E8"/>
    <w:rsid w:val="004D1A5C"/>
    <w:rsid w:val="004E5A7C"/>
    <w:rsid w:val="004E732B"/>
    <w:rsid w:val="004F2667"/>
    <w:rsid w:val="004F3D83"/>
    <w:rsid w:val="00505196"/>
    <w:rsid w:val="00507985"/>
    <w:rsid w:val="00526DC7"/>
    <w:rsid w:val="00533650"/>
    <w:rsid w:val="00535AB2"/>
    <w:rsid w:val="0054059E"/>
    <w:rsid w:val="00544120"/>
    <w:rsid w:val="00564556"/>
    <w:rsid w:val="0057187B"/>
    <w:rsid w:val="00573596"/>
    <w:rsid w:val="00574443"/>
    <w:rsid w:val="00581C0C"/>
    <w:rsid w:val="00591BFA"/>
    <w:rsid w:val="005C7106"/>
    <w:rsid w:val="005E53F7"/>
    <w:rsid w:val="00601709"/>
    <w:rsid w:val="006104BE"/>
    <w:rsid w:val="00614E6A"/>
    <w:rsid w:val="00616E58"/>
    <w:rsid w:val="00621A98"/>
    <w:rsid w:val="006265C1"/>
    <w:rsid w:val="00631E5C"/>
    <w:rsid w:val="00675BE7"/>
    <w:rsid w:val="00683A1C"/>
    <w:rsid w:val="00690BD7"/>
    <w:rsid w:val="00693B3D"/>
    <w:rsid w:val="006A0A9F"/>
    <w:rsid w:val="006A2773"/>
    <w:rsid w:val="006A40A1"/>
    <w:rsid w:val="006B5586"/>
    <w:rsid w:val="006C7FE5"/>
    <w:rsid w:val="006E18CC"/>
    <w:rsid w:val="0072515C"/>
    <w:rsid w:val="00725404"/>
    <w:rsid w:val="007332BE"/>
    <w:rsid w:val="00735D92"/>
    <w:rsid w:val="00756DC8"/>
    <w:rsid w:val="00764AA8"/>
    <w:rsid w:val="00786473"/>
    <w:rsid w:val="007A40BC"/>
    <w:rsid w:val="007A64F0"/>
    <w:rsid w:val="007B4471"/>
    <w:rsid w:val="008106E0"/>
    <w:rsid w:val="00823091"/>
    <w:rsid w:val="00856037"/>
    <w:rsid w:val="0086029A"/>
    <w:rsid w:val="00865B2A"/>
    <w:rsid w:val="00883A06"/>
    <w:rsid w:val="0088434F"/>
    <w:rsid w:val="00897A1A"/>
    <w:rsid w:val="008A5C92"/>
    <w:rsid w:val="008A7F43"/>
    <w:rsid w:val="009167D8"/>
    <w:rsid w:val="00923060"/>
    <w:rsid w:val="00925593"/>
    <w:rsid w:val="00945427"/>
    <w:rsid w:val="00960BC0"/>
    <w:rsid w:val="00964074"/>
    <w:rsid w:val="0097143F"/>
    <w:rsid w:val="009821DC"/>
    <w:rsid w:val="00982981"/>
    <w:rsid w:val="009A2181"/>
    <w:rsid w:val="009A3F79"/>
    <w:rsid w:val="009A5F69"/>
    <w:rsid w:val="009D04C1"/>
    <w:rsid w:val="009D3982"/>
    <w:rsid w:val="009E691F"/>
    <w:rsid w:val="00A13336"/>
    <w:rsid w:val="00A20BD4"/>
    <w:rsid w:val="00A32AE4"/>
    <w:rsid w:val="00A43E34"/>
    <w:rsid w:val="00A71A4F"/>
    <w:rsid w:val="00A97B2A"/>
    <w:rsid w:val="00AA5178"/>
    <w:rsid w:val="00AC24FE"/>
    <w:rsid w:val="00AD0E21"/>
    <w:rsid w:val="00AE4409"/>
    <w:rsid w:val="00AF348D"/>
    <w:rsid w:val="00B00B8E"/>
    <w:rsid w:val="00B16663"/>
    <w:rsid w:val="00B2158E"/>
    <w:rsid w:val="00B37056"/>
    <w:rsid w:val="00B54AAB"/>
    <w:rsid w:val="00B54E0B"/>
    <w:rsid w:val="00B552B7"/>
    <w:rsid w:val="00B62861"/>
    <w:rsid w:val="00B7331F"/>
    <w:rsid w:val="00B73E9E"/>
    <w:rsid w:val="00B8053B"/>
    <w:rsid w:val="00B915E4"/>
    <w:rsid w:val="00B94F0B"/>
    <w:rsid w:val="00BD66FD"/>
    <w:rsid w:val="00BF00E5"/>
    <w:rsid w:val="00BF1644"/>
    <w:rsid w:val="00C16FDD"/>
    <w:rsid w:val="00C27A06"/>
    <w:rsid w:val="00C522A1"/>
    <w:rsid w:val="00C53616"/>
    <w:rsid w:val="00C60EEA"/>
    <w:rsid w:val="00C67748"/>
    <w:rsid w:val="00C7469C"/>
    <w:rsid w:val="00C7730D"/>
    <w:rsid w:val="00C9116F"/>
    <w:rsid w:val="00C943BC"/>
    <w:rsid w:val="00CE01B1"/>
    <w:rsid w:val="00CE1BD7"/>
    <w:rsid w:val="00D16C26"/>
    <w:rsid w:val="00D45EE7"/>
    <w:rsid w:val="00D72B49"/>
    <w:rsid w:val="00D7439F"/>
    <w:rsid w:val="00DB0208"/>
    <w:rsid w:val="00DC12E1"/>
    <w:rsid w:val="00E012CD"/>
    <w:rsid w:val="00E03016"/>
    <w:rsid w:val="00E51439"/>
    <w:rsid w:val="00E57689"/>
    <w:rsid w:val="00E820C4"/>
    <w:rsid w:val="00EA3AE9"/>
    <w:rsid w:val="00ED15B8"/>
    <w:rsid w:val="00ED1C3E"/>
    <w:rsid w:val="00ED693C"/>
    <w:rsid w:val="00EF53B5"/>
    <w:rsid w:val="00F25D71"/>
    <w:rsid w:val="00F30C71"/>
    <w:rsid w:val="00F31CEF"/>
    <w:rsid w:val="00F5539E"/>
    <w:rsid w:val="00F8412B"/>
    <w:rsid w:val="00F906E3"/>
    <w:rsid w:val="00F95311"/>
    <w:rsid w:val="00F9639A"/>
    <w:rsid w:val="00F972A3"/>
    <w:rsid w:val="00FB361C"/>
    <w:rsid w:val="00FC5B58"/>
    <w:rsid w:val="00FD2935"/>
    <w:rsid w:val="00FD6C61"/>
    <w:rsid w:val="00FE614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EDA3"/>
  <w15:chartTrackingRefBased/>
  <w15:docId w15:val="{5B30D215-CB5A-4DCD-B21C-20815CAB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F3D83"/>
    <w:pPr>
      <w:ind w:left="720"/>
      <w:contextualSpacing/>
    </w:pPr>
  </w:style>
  <w:style w:type="paragraph" w:styleId="Sprotnaopomba-besedilo">
    <w:name w:val="footnote text"/>
    <w:basedOn w:val="Navaden"/>
    <w:link w:val="Sprotnaopomba-besediloZnak"/>
    <w:uiPriority w:val="99"/>
    <w:semiHidden/>
    <w:unhideWhenUsed/>
    <w:rsid w:val="004E5A7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E5A7C"/>
    <w:rPr>
      <w:sz w:val="20"/>
      <w:szCs w:val="20"/>
    </w:rPr>
  </w:style>
  <w:style w:type="character" w:styleId="Sprotnaopomba-sklic">
    <w:name w:val="footnote reference"/>
    <w:basedOn w:val="Privzetapisavaodstavka"/>
    <w:uiPriority w:val="99"/>
    <w:semiHidden/>
    <w:unhideWhenUsed/>
    <w:rsid w:val="004E5A7C"/>
    <w:rPr>
      <w:vertAlign w:val="superscript"/>
    </w:rPr>
  </w:style>
  <w:style w:type="paragraph" w:styleId="Besedilooblaka">
    <w:name w:val="Balloon Text"/>
    <w:basedOn w:val="Navaden"/>
    <w:link w:val="BesedilooblakaZnak"/>
    <w:uiPriority w:val="99"/>
    <w:semiHidden/>
    <w:unhideWhenUsed/>
    <w:rsid w:val="00395240"/>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395240"/>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57187B"/>
    <w:rPr>
      <w:sz w:val="18"/>
      <w:szCs w:val="18"/>
    </w:rPr>
  </w:style>
  <w:style w:type="paragraph" w:styleId="Pripombabesedilo">
    <w:name w:val="annotation text"/>
    <w:basedOn w:val="Navaden"/>
    <w:link w:val="PripombabesediloZnak"/>
    <w:uiPriority w:val="99"/>
    <w:semiHidden/>
    <w:unhideWhenUsed/>
    <w:rsid w:val="0057187B"/>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57187B"/>
    <w:rPr>
      <w:sz w:val="24"/>
      <w:szCs w:val="24"/>
    </w:rPr>
  </w:style>
  <w:style w:type="paragraph" w:styleId="Zadevapripombe">
    <w:name w:val="annotation subject"/>
    <w:basedOn w:val="Pripombabesedilo"/>
    <w:next w:val="Pripombabesedilo"/>
    <w:link w:val="ZadevapripombeZnak"/>
    <w:uiPriority w:val="99"/>
    <w:semiHidden/>
    <w:unhideWhenUsed/>
    <w:rsid w:val="0057187B"/>
    <w:rPr>
      <w:b/>
      <w:bCs/>
      <w:sz w:val="20"/>
      <w:szCs w:val="20"/>
    </w:rPr>
  </w:style>
  <w:style w:type="character" w:customStyle="1" w:styleId="ZadevapripombeZnak">
    <w:name w:val="Zadeva pripombe Znak"/>
    <w:basedOn w:val="PripombabesediloZnak"/>
    <w:link w:val="Zadevapripombe"/>
    <w:uiPriority w:val="99"/>
    <w:semiHidden/>
    <w:rsid w:val="005718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4E92A72-96A5-1C45-99BB-5031D875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142</cp:revision>
  <cp:lastPrinted>2021-03-02T11:44:00Z</cp:lastPrinted>
  <dcterms:created xsi:type="dcterms:W3CDTF">2021-01-07T13:39:00Z</dcterms:created>
  <dcterms:modified xsi:type="dcterms:W3CDTF">2021-03-31T14:03:00Z</dcterms:modified>
</cp:coreProperties>
</file>