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85054B" w14:textId="15D60586" w:rsidR="00665308" w:rsidRPr="00665308" w:rsidRDefault="00665308" w:rsidP="00BD7955">
      <w:pPr>
        <w:pStyle w:val="Odstavekseznama"/>
        <w:numPr>
          <w:ilvl w:val="0"/>
          <w:numId w:val="2"/>
        </w:numPr>
        <w:rPr>
          <w:b/>
          <w:bCs/>
          <w:sz w:val="24"/>
          <w:szCs w:val="24"/>
        </w:rPr>
      </w:pPr>
      <w:r w:rsidRPr="00665308">
        <w:rPr>
          <w:b/>
          <w:bCs/>
          <w:sz w:val="24"/>
          <w:szCs w:val="24"/>
        </w:rPr>
        <w:t xml:space="preserve">DEL: </w:t>
      </w:r>
      <w:r w:rsidR="00BD7955">
        <w:rPr>
          <w:b/>
          <w:bCs/>
          <w:sz w:val="24"/>
          <w:szCs w:val="24"/>
        </w:rPr>
        <w:t>PROCESI DEMOKRATIZECIJE</w:t>
      </w:r>
    </w:p>
    <w:p w14:paraId="68282BE3" w14:textId="4A7834D2" w:rsidR="003C3C7F" w:rsidRPr="00F74F30" w:rsidRDefault="00BD7955">
      <w:pPr>
        <w:rPr>
          <w:b/>
          <w:bCs/>
          <w:sz w:val="28"/>
          <w:szCs w:val="28"/>
        </w:rPr>
      </w:pPr>
      <w:r w:rsidRPr="00F74F30">
        <w:rPr>
          <w:b/>
          <w:bCs/>
          <w:sz w:val="28"/>
          <w:szCs w:val="28"/>
        </w:rPr>
        <w:t>Volitve</w:t>
      </w:r>
    </w:p>
    <w:p w14:paraId="008F4724" w14:textId="70974F97" w:rsidR="004E0DEF" w:rsidRPr="00F300BB" w:rsidRDefault="004E0DEF">
      <w:pPr>
        <w:rPr>
          <w:i/>
          <w:iCs/>
          <w:color w:val="4472C4" w:themeColor="accent1"/>
          <w:sz w:val="24"/>
          <w:szCs w:val="24"/>
        </w:rPr>
      </w:pPr>
      <w:r w:rsidRPr="00F300BB">
        <w:rPr>
          <w:i/>
          <w:iCs/>
          <w:color w:val="4472C4" w:themeColor="accent1"/>
          <w:sz w:val="24"/>
          <w:szCs w:val="24"/>
        </w:rPr>
        <w:t xml:space="preserve">Naslovna slika: Volitve 1990 (Večer, 2.4.1990, str. 2); Volitve 1990 (Naša obramba, 3, 1990, leto 22, str.26) </w:t>
      </w:r>
    </w:p>
    <w:p w14:paraId="64204F5E" w14:textId="43E9A2F4" w:rsidR="00665308" w:rsidRDefault="00400FE5">
      <w:pPr>
        <w:rPr>
          <w:sz w:val="24"/>
          <w:szCs w:val="24"/>
        </w:rPr>
      </w:pPr>
      <w:r>
        <w:rPr>
          <w:sz w:val="24"/>
          <w:szCs w:val="24"/>
        </w:rPr>
        <w:t xml:space="preserve">Skupščina Socialistične Republike Slovenije je decembra 1989 sprejela Zakon o volitvah v skupščine in Zakon o političnem združevanju. </w:t>
      </w:r>
      <w:r w:rsidR="007152EB">
        <w:rPr>
          <w:sz w:val="24"/>
          <w:szCs w:val="24"/>
        </w:rPr>
        <w:t>S tem so bile uzakonjene</w:t>
      </w:r>
      <w:r w:rsidR="007152EB" w:rsidRPr="00702CB1">
        <w:rPr>
          <w:sz w:val="24"/>
          <w:szCs w:val="24"/>
        </w:rPr>
        <w:t xml:space="preserve"> neposredne in tajne volitve</w:t>
      </w:r>
      <w:r w:rsidR="00F36542">
        <w:rPr>
          <w:sz w:val="24"/>
          <w:szCs w:val="24"/>
        </w:rPr>
        <w:t xml:space="preserve">. </w:t>
      </w:r>
      <w:r>
        <w:rPr>
          <w:sz w:val="24"/>
          <w:szCs w:val="24"/>
        </w:rPr>
        <w:t>V istem času so bile</w:t>
      </w:r>
      <w:r w:rsidR="007152EB">
        <w:rPr>
          <w:sz w:val="24"/>
          <w:szCs w:val="24"/>
        </w:rPr>
        <w:t xml:space="preserve"> za 8. april 1990</w:t>
      </w:r>
      <w:r>
        <w:rPr>
          <w:sz w:val="24"/>
          <w:szCs w:val="24"/>
        </w:rPr>
        <w:t xml:space="preserve"> razpisane prve večstrankarske skupščinske volitve ter volitve predsednika in članov predsedstva. Volilna opravila so se začela januarja 1990.</w:t>
      </w:r>
    </w:p>
    <w:p w14:paraId="01B322D1" w14:textId="368ACB27" w:rsidR="00656644" w:rsidRPr="00656644" w:rsidRDefault="009D5387" w:rsidP="00656644">
      <w:pPr>
        <w:rPr>
          <w:sz w:val="24"/>
          <w:szCs w:val="24"/>
        </w:rPr>
      </w:pPr>
      <w:r>
        <w:rPr>
          <w:sz w:val="24"/>
          <w:szCs w:val="24"/>
        </w:rPr>
        <w:t xml:space="preserve">Struktura Skupščine SRS se je v zgodovini Jugoslavije spreminjala, nazadnje z ustavo leta 1974. Ob volitvah 1990 je bila sestavljena iz treh zborov - </w:t>
      </w:r>
      <w:r w:rsidR="00656644">
        <w:rPr>
          <w:sz w:val="24"/>
          <w:szCs w:val="24"/>
        </w:rPr>
        <w:t xml:space="preserve">družbenopolitičnega, zbora občin in zbora združenega dela. </w:t>
      </w:r>
      <w:r>
        <w:rPr>
          <w:sz w:val="24"/>
          <w:szCs w:val="24"/>
        </w:rPr>
        <w:t xml:space="preserve">Zadnja skupščina je bila izvoljena po prenovljeni zakonodaji, ki je upoštevala politični pluralizem, s čimer je prišlo tudi do spremembe strukture v posameznem zboru. Vsak od njih je imel enako število poslancev (80), skupaj jih je bilo </w:t>
      </w:r>
      <w:r w:rsidR="007152EB">
        <w:rPr>
          <w:sz w:val="24"/>
          <w:szCs w:val="24"/>
        </w:rPr>
        <w:t xml:space="preserve">torej </w:t>
      </w:r>
      <w:r>
        <w:rPr>
          <w:sz w:val="24"/>
          <w:szCs w:val="24"/>
        </w:rPr>
        <w:t xml:space="preserve">izvoljenih 240. Tako strukturo je skupščina ohranila do leta 1992. </w:t>
      </w:r>
    </w:p>
    <w:p w14:paraId="19CAA768" w14:textId="4D00F2EB" w:rsidR="0048355F" w:rsidRPr="004B6AE2" w:rsidRDefault="006B0A0D">
      <w:pPr>
        <w:rPr>
          <w:sz w:val="24"/>
          <w:szCs w:val="24"/>
        </w:rPr>
      </w:pPr>
      <w:r>
        <w:rPr>
          <w:sz w:val="24"/>
          <w:szCs w:val="24"/>
        </w:rPr>
        <w:t xml:space="preserve">V zbor združenega dela in zbor občin so volivci volili na podlagi </w:t>
      </w:r>
      <w:r w:rsidRPr="0012412A">
        <w:rPr>
          <w:sz w:val="24"/>
          <w:szCs w:val="24"/>
          <w:highlight w:val="cyan"/>
        </w:rPr>
        <w:t>večinskega sistema</w:t>
      </w:r>
      <w:r w:rsidR="0012412A">
        <w:rPr>
          <w:rStyle w:val="Sprotnaopomba-sklic"/>
          <w:sz w:val="24"/>
          <w:szCs w:val="24"/>
          <w:highlight w:val="cyan"/>
        </w:rPr>
        <w:footnoteReference w:id="1"/>
      </w:r>
      <w:r>
        <w:rPr>
          <w:sz w:val="24"/>
          <w:szCs w:val="24"/>
        </w:rPr>
        <w:t xml:space="preserve">, v družbenopolitični zbor pa na podlagi </w:t>
      </w:r>
      <w:r w:rsidRPr="0012412A">
        <w:rPr>
          <w:sz w:val="24"/>
          <w:szCs w:val="24"/>
          <w:highlight w:val="cyan"/>
        </w:rPr>
        <w:t>proporcionalnega sistema</w:t>
      </w:r>
      <w:r w:rsidR="0012412A">
        <w:rPr>
          <w:rStyle w:val="Sprotnaopomba-sklic"/>
          <w:sz w:val="24"/>
          <w:szCs w:val="24"/>
          <w:highlight w:val="cyan"/>
        </w:rPr>
        <w:footnoteReference w:id="2"/>
      </w:r>
      <w:r>
        <w:rPr>
          <w:sz w:val="24"/>
          <w:szCs w:val="24"/>
        </w:rPr>
        <w:t>. Postopki za kandidiranje in predlaganje kandidatov so bili zelo zapleteni in nepregledni, naslednice starih političnih sil pa so imele pri pripravah veliko prednost</w:t>
      </w:r>
      <w:r w:rsidR="00656644">
        <w:rPr>
          <w:sz w:val="24"/>
          <w:szCs w:val="24"/>
        </w:rPr>
        <w:t xml:space="preserve"> </w:t>
      </w:r>
      <w:r>
        <w:rPr>
          <w:sz w:val="24"/>
          <w:szCs w:val="24"/>
        </w:rPr>
        <w:t xml:space="preserve">zaradi svoje organizacijske mreže in </w:t>
      </w:r>
      <w:r w:rsidR="0012412A">
        <w:rPr>
          <w:sz w:val="24"/>
          <w:szCs w:val="24"/>
        </w:rPr>
        <w:t xml:space="preserve">prepoznavnosti </w:t>
      </w:r>
      <w:r>
        <w:rPr>
          <w:sz w:val="24"/>
          <w:szCs w:val="24"/>
        </w:rPr>
        <w:t xml:space="preserve">med ljudmi. </w:t>
      </w:r>
    </w:p>
    <w:p w14:paraId="08CF24CF" w14:textId="4EAE8FAC" w:rsidR="0048355F" w:rsidRPr="0048355F" w:rsidRDefault="0048355F">
      <w:pPr>
        <w:rPr>
          <w:b/>
          <w:bCs/>
          <w:sz w:val="24"/>
          <w:szCs w:val="24"/>
        </w:rPr>
      </w:pPr>
      <w:r w:rsidRPr="0048355F">
        <w:rPr>
          <w:b/>
          <w:bCs/>
          <w:sz w:val="24"/>
          <w:szCs w:val="24"/>
        </w:rPr>
        <w:t>Volilna kampanja</w:t>
      </w:r>
    </w:p>
    <w:p w14:paraId="3536A39F" w14:textId="6093A7EE" w:rsidR="00F11AC8" w:rsidRDefault="006B0A0D">
      <w:pPr>
        <w:rPr>
          <w:sz w:val="24"/>
          <w:szCs w:val="24"/>
        </w:rPr>
      </w:pPr>
      <w:r>
        <w:rPr>
          <w:sz w:val="24"/>
          <w:szCs w:val="24"/>
        </w:rPr>
        <w:t xml:space="preserve">V začetku januarja 1990 je začel delovati Demosov volilni štab, </w:t>
      </w:r>
      <w:r w:rsidR="00E466BB">
        <w:rPr>
          <w:sz w:val="24"/>
          <w:szCs w:val="24"/>
        </w:rPr>
        <w:t>ki ga je vodil</w:t>
      </w:r>
      <w:r>
        <w:rPr>
          <w:sz w:val="24"/>
          <w:szCs w:val="24"/>
        </w:rPr>
        <w:t xml:space="preserve"> </w:t>
      </w:r>
      <w:r w:rsidRPr="00CC178E">
        <w:rPr>
          <w:sz w:val="24"/>
          <w:szCs w:val="24"/>
          <w:highlight w:val="cyan"/>
        </w:rPr>
        <w:t>dr.</w:t>
      </w:r>
      <w:r w:rsidR="004C56C8" w:rsidRPr="00CC178E">
        <w:rPr>
          <w:sz w:val="24"/>
          <w:szCs w:val="24"/>
          <w:highlight w:val="cyan"/>
        </w:rPr>
        <w:t xml:space="preserve"> Hubert</w:t>
      </w:r>
      <w:r w:rsidRPr="00CC178E">
        <w:rPr>
          <w:sz w:val="24"/>
          <w:szCs w:val="24"/>
          <w:highlight w:val="cyan"/>
        </w:rPr>
        <w:t xml:space="preserve"> Požarnik</w:t>
      </w:r>
      <w:r w:rsidR="00CC178E">
        <w:rPr>
          <w:rStyle w:val="Sprotnaopomba-sklic"/>
          <w:sz w:val="24"/>
          <w:szCs w:val="24"/>
          <w:highlight w:val="cyan"/>
        </w:rPr>
        <w:footnoteReference w:id="3"/>
      </w:r>
      <w:r>
        <w:rPr>
          <w:sz w:val="24"/>
          <w:szCs w:val="24"/>
        </w:rPr>
        <w:t xml:space="preserve">. </w:t>
      </w:r>
      <w:r w:rsidR="00F11AC8">
        <w:rPr>
          <w:sz w:val="24"/>
          <w:szCs w:val="24"/>
        </w:rPr>
        <w:t>Volilna kampanja je potekala v neenakopravnem položaju tekmecev.</w:t>
      </w:r>
      <w:r w:rsidR="00515799">
        <w:rPr>
          <w:sz w:val="24"/>
          <w:szCs w:val="24"/>
        </w:rPr>
        <w:t xml:space="preserve"> Stare družbenopolitične organizacije (Zveza komunistov Slovenije – Stranka demokratične prenove, Socialistična zveza Slovenije – Socialistična zveza delovnega ljudstva in Zveza socialistične mladine Slovenije – Liberalna stranka) so imele veliko medijsko prednost, prepoznavnost, bolje so bile organizirane in imele so več finančne moči kot </w:t>
      </w:r>
      <w:r w:rsidR="00515799">
        <w:rPr>
          <w:sz w:val="24"/>
          <w:szCs w:val="24"/>
        </w:rPr>
        <w:lastRenderedPageBreak/>
        <w:t xml:space="preserve">novoustanovljene stranke. Demos je imel manj izkušenih kadrov, šibkejšo organizacijo in neprimerljivo slabši finančni položaj. </w:t>
      </w:r>
    </w:p>
    <w:p w14:paraId="0F174049" w14:textId="5C434388" w:rsidR="00515799" w:rsidRDefault="00515799">
      <w:pPr>
        <w:rPr>
          <w:sz w:val="24"/>
          <w:szCs w:val="24"/>
        </w:rPr>
      </w:pPr>
      <w:r>
        <w:rPr>
          <w:sz w:val="24"/>
          <w:szCs w:val="24"/>
        </w:rPr>
        <w:t xml:space="preserve">V volilni kampanji so Demosovi kandidati poudarjali zahteve Majniške deklaracije, posebej zahtevo po samostojni državi. Kampanja je potekala večinoma »od ust do ust« in neposredno na volilnih shodih oziroma zborovanjih na prostem. Tudi slovenski cerkveni vrh se je obrnil na javnost in pozval k volitvam za spremembe in novo razvojno Slovenije. </w:t>
      </w:r>
    </w:p>
    <w:p w14:paraId="1B828F53" w14:textId="6E8DCE3E" w:rsidR="00E24759" w:rsidRPr="00F300BB" w:rsidRDefault="00E24759" w:rsidP="00E24759">
      <w:pPr>
        <w:pStyle w:val="Odstavekseznama"/>
        <w:numPr>
          <w:ilvl w:val="0"/>
          <w:numId w:val="6"/>
        </w:numPr>
        <w:rPr>
          <w:i/>
          <w:iCs/>
          <w:color w:val="4472C4" w:themeColor="accent1"/>
          <w:sz w:val="24"/>
          <w:szCs w:val="24"/>
        </w:rPr>
      </w:pPr>
      <w:r w:rsidRPr="00F300BB">
        <w:rPr>
          <w:i/>
          <w:iCs/>
          <w:color w:val="4472C4" w:themeColor="accent1"/>
          <w:sz w:val="24"/>
          <w:szCs w:val="24"/>
        </w:rPr>
        <w:t>Slika Plakat volilne kampanje Demosa (hrani Muzej novejše zgodovine)</w:t>
      </w:r>
    </w:p>
    <w:p w14:paraId="512E1BA1" w14:textId="76746BF0" w:rsidR="00E24759" w:rsidRPr="00F300BB" w:rsidRDefault="00E24759" w:rsidP="00E24759">
      <w:pPr>
        <w:pStyle w:val="Odstavekseznama"/>
        <w:numPr>
          <w:ilvl w:val="0"/>
          <w:numId w:val="6"/>
        </w:numPr>
        <w:rPr>
          <w:i/>
          <w:iCs/>
          <w:color w:val="4472C4" w:themeColor="accent1"/>
          <w:sz w:val="24"/>
          <w:szCs w:val="24"/>
        </w:rPr>
      </w:pPr>
      <w:r w:rsidRPr="00F300BB">
        <w:rPr>
          <w:i/>
          <w:iCs/>
          <w:color w:val="4472C4" w:themeColor="accent1"/>
          <w:sz w:val="24"/>
          <w:szCs w:val="24"/>
        </w:rPr>
        <w:t>Slika Primer značke volilne kampanje Demosa (hrani Peter Požar)</w:t>
      </w:r>
    </w:p>
    <w:p w14:paraId="6B5DBC2A" w14:textId="318A4343" w:rsidR="00CE6D7A" w:rsidRPr="00F300BB" w:rsidRDefault="00CE6D7A" w:rsidP="00E24759">
      <w:pPr>
        <w:pStyle w:val="Odstavekseznama"/>
        <w:numPr>
          <w:ilvl w:val="0"/>
          <w:numId w:val="6"/>
        </w:numPr>
        <w:rPr>
          <w:i/>
          <w:iCs/>
          <w:color w:val="4472C4" w:themeColor="accent1"/>
          <w:sz w:val="24"/>
          <w:szCs w:val="24"/>
        </w:rPr>
      </w:pPr>
      <w:r w:rsidRPr="00F300BB">
        <w:rPr>
          <w:i/>
          <w:iCs/>
          <w:color w:val="4472C4" w:themeColor="accent1"/>
          <w:sz w:val="24"/>
          <w:szCs w:val="24"/>
        </w:rPr>
        <w:t>Odzivi v časopisju: »Konec volilne kampanje, jutri pa volilni molk«, Delo, 6.4.1990, str.1</w:t>
      </w:r>
      <w:r w:rsidR="00187147" w:rsidRPr="00F300BB">
        <w:rPr>
          <w:i/>
          <w:iCs/>
          <w:color w:val="4472C4" w:themeColor="accent1"/>
          <w:sz w:val="24"/>
          <w:szCs w:val="24"/>
        </w:rPr>
        <w:t xml:space="preserve">; </w:t>
      </w:r>
      <w:r w:rsidR="00BC7DB3" w:rsidRPr="00F300BB">
        <w:rPr>
          <w:i/>
          <w:iCs/>
          <w:color w:val="4472C4" w:themeColor="accent1"/>
          <w:sz w:val="24"/>
          <w:szCs w:val="24"/>
        </w:rPr>
        <w:t xml:space="preserve">»Opozicija prepričana v zmago«, Večer, 3.4.1990, str. 2; </w:t>
      </w:r>
      <w:r w:rsidR="007F1189" w:rsidRPr="00F300BB">
        <w:rPr>
          <w:i/>
          <w:iCs/>
          <w:color w:val="4472C4" w:themeColor="accent1"/>
          <w:sz w:val="24"/>
          <w:szCs w:val="24"/>
        </w:rPr>
        <w:t xml:space="preserve">»K suverenosti naroda in kulture«, Družina, 28.1.1990, str. 2; </w:t>
      </w:r>
      <w:r w:rsidR="00187147" w:rsidRPr="00F300BB">
        <w:rPr>
          <w:i/>
          <w:iCs/>
          <w:color w:val="4472C4" w:themeColor="accent1"/>
          <w:sz w:val="24"/>
          <w:szCs w:val="24"/>
        </w:rPr>
        <w:t>»Tone Anderlič v Murski Soboti«, Večer, 2.4.1990, str. 2</w:t>
      </w:r>
      <w:r w:rsidR="00B510DC" w:rsidRPr="00F300BB">
        <w:rPr>
          <w:i/>
          <w:iCs/>
          <w:color w:val="4472C4" w:themeColor="accent1"/>
          <w:sz w:val="24"/>
          <w:szCs w:val="24"/>
        </w:rPr>
        <w:t>;</w:t>
      </w:r>
      <w:r w:rsidR="00690115" w:rsidRPr="00F300BB">
        <w:rPr>
          <w:i/>
          <w:iCs/>
          <w:color w:val="4472C4" w:themeColor="accent1"/>
          <w:sz w:val="24"/>
          <w:szCs w:val="24"/>
        </w:rPr>
        <w:t xml:space="preserve"> »Milan Kučan med Primorci«, Večer, 2.4.1990, str.2; </w:t>
      </w:r>
      <w:r w:rsidR="003C297B" w:rsidRPr="00F300BB">
        <w:rPr>
          <w:i/>
          <w:iCs/>
          <w:color w:val="4472C4" w:themeColor="accent1"/>
          <w:sz w:val="24"/>
          <w:szCs w:val="24"/>
        </w:rPr>
        <w:t>»Krščanska odgovornost in prihodnje svobodne volitve«, Družina, 4.2.1990, str. 15</w:t>
      </w:r>
      <w:r w:rsidR="00064C53" w:rsidRPr="00F300BB">
        <w:rPr>
          <w:i/>
          <w:iCs/>
          <w:color w:val="4472C4" w:themeColor="accent1"/>
          <w:sz w:val="24"/>
          <w:szCs w:val="24"/>
        </w:rPr>
        <w:t>;</w:t>
      </w:r>
      <w:r w:rsidR="00B510DC" w:rsidRPr="00F300BB">
        <w:rPr>
          <w:i/>
          <w:iCs/>
          <w:color w:val="4472C4" w:themeColor="accent1"/>
          <w:sz w:val="24"/>
          <w:szCs w:val="24"/>
        </w:rPr>
        <w:t xml:space="preserve"> »Prismojeni predvolilni golaž«, Večer, 3.4.1990, str. 2; </w:t>
      </w:r>
      <w:r w:rsidR="007116BB" w:rsidRPr="00F300BB">
        <w:rPr>
          <w:i/>
          <w:iCs/>
          <w:color w:val="4472C4" w:themeColor="accent1"/>
          <w:sz w:val="24"/>
          <w:szCs w:val="24"/>
        </w:rPr>
        <w:t>»Ovadba proti dr. Pučniku«, Naša obramba, št.4, 1990, leto 22, str. 20</w:t>
      </w:r>
      <w:r w:rsidR="003C3ABE" w:rsidRPr="00F300BB">
        <w:rPr>
          <w:i/>
          <w:iCs/>
          <w:color w:val="4472C4" w:themeColor="accent1"/>
          <w:sz w:val="24"/>
          <w:szCs w:val="24"/>
        </w:rPr>
        <w:t>; »Izjava slovenskih škofov o volitvah«, Družina, 1.4.1990, str. 1</w:t>
      </w:r>
      <w:r w:rsidR="001148CC" w:rsidRPr="00F300BB">
        <w:rPr>
          <w:i/>
          <w:iCs/>
          <w:color w:val="4472C4" w:themeColor="accent1"/>
          <w:sz w:val="24"/>
          <w:szCs w:val="24"/>
        </w:rPr>
        <w:t>; »Izjava o položaju v Sloveniji«, Družina, 4.2.1990, str. 3</w:t>
      </w:r>
      <w:r w:rsidR="00A302D2" w:rsidRPr="00F300BB">
        <w:rPr>
          <w:i/>
          <w:iCs/>
          <w:color w:val="4472C4" w:themeColor="accent1"/>
          <w:sz w:val="24"/>
          <w:szCs w:val="24"/>
        </w:rPr>
        <w:t>; »Cerkev in volitve«, Družina, 25.2.1990, str. 6</w:t>
      </w:r>
      <w:r w:rsidR="007116BB" w:rsidRPr="00F300BB">
        <w:rPr>
          <w:i/>
          <w:iCs/>
          <w:color w:val="4472C4" w:themeColor="accent1"/>
          <w:sz w:val="24"/>
          <w:szCs w:val="24"/>
        </w:rPr>
        <w:t xml:space="preserve"> </w:t>
      </w:r>
    </w:p>
    <w:p w14:paraId="2043241A" w14:textId="31B9C8BC" w:rsidR="00317D2E" w:rsidRPr="003A6D3A" w:rsidRDefault="00317D2E" w:rsidP="00E24759">
      <w:pPr>
        <w:pStyle w:val="Odstavekseznama"/>
        <w:numPr>
          <w:ilvl w:val="0"/>
          <w:numId w:val="6"/>
        </w:numPr>
        <w:rPr>
          <w:i/>
          <w:iCs/>
          <w:color w:val="70AD47" w:themeColor="accent6"/>
          <w:sz w:val="24"/>
          <w:szCs w:val="24"/>
          <w:highlight w:val="yellow"/>
        </w:rPr>
      </w:pPr>
      <w:r w:rsidRPr="003A6D3A">
        <w:rPr>
          <w:i/>
          <w:iCs/>
          <w:color w:val="70AD47" w:themeColor="accent6"/>
          <w:sz w:val="24"/>
          <w:szCs w:val="24"/>
          <w:highlight w:val="yellow"/>
        </w:rPr>
        <w:t>Posnetek Jože Pučnik; posnetek Lojze Peterle; posnetek Ivan Oman; posnetek Sergej Ferrari (vir vseh posnetkov: »Prvi javni nastop slovenske demokratične alternative«, Dornberk, 11. november 1989 (arhiv Parka vojaške zgodovine)</w:t>
      </w:r>
    </w:p>
    <w:p w14:paraId="13E260F9" w14:textId="74CD5366" w:rsidR="00515799" w:rsidRDefault="00515799">
      <w:pPr>
        <w:rPr>
          <w:sz w:val="24"/>
          <w:szCs w:val="24"/>
        </w:rPr>
      </w:pPr>
    </w:p>
    <w:p w14:paraId="04056E9D" w14:textId="3F5E1270" w:rsidR="009477E1" w:rsidRPr="00F300BB" w:rsidRDefault="009477E1" w:rsidP="003122FB">
      <w:pPr>
        <w:pStyle w:val="Odstavekseznama"/>
        <w:numPr>
          <w:ilvl w:val="0"/>
          <w:numId w:val="5"/>
        </w:numPr>
        <w:rPr>
          <w:i/>
          <w:iCs/>
          <w:color w:val="4472C4" w:themeColor="accent1"/>
          <w:sz w:val="24"/>
          <w:szCs w:val="24"/>
        </w:rPr>
      </w:pPr>
      <w:r w:rsidRPr="00F300BB">
        <w:rPr>
          <w:i/>
          <w:iCs/>
          <w:color w:val="4472C4" w:themeColor="accent1"/>
          <w:sz w:val="24"/>
          <w:szCs w:val="24"/>
        </w:rPr>
        <w:t>Slika: Zakon o himni</w:t>
      </w:r>
      <w:r w:rsidR="00F74F30" w:rsidRPr="00F300BB">
        <w:rPr>
          <w:i/>
          <w:iCs/>
          <w:color w:val="4472C4" w:themeColor="accent1"/>
          <w:sz w:val="24"/>
          <w:szCs w:val="24"/>
        </w:rPr>
        <w:t xml:space="preserve"> (</w:t>
      </w:r>
      <w:r w:rsidR="003A6D3A">
        <w:rPr>
          <w:i/>
          <w:iCs/>
          <w:color w:val="4472C4" w:themeColor="accent1"/>
          <w:sz w:val="24"/>
          <w:szCs w:val="24"/>
        </w:rPr>
        <w:t>arhiv državnega zbora</w:t>
      </w:r>
      <w:r w:rsidR="00F74F30" w:rsidRPr="00F300BB">
        <w:rPr>
          <w:i/>
          <w:iCs/>
          <w:color w:val="4472C4" w:themeColor="accent1"/>
          <w:sz w:val="24"/>
          <w:szCs w:val="24"/>
        </w:rPr>
        <w:t>)</w:t>
      </w:r>
    </w:p>
    <w:p w14:paraId="08F68808" w14:textId="4C58B5C7" w:rsidR="009477E1" w:rsidRDefault="009477E1" w:rsidP="004B6AE2">
      <w:pPr>
        <w:pStyle w:val="Odstavekseznama"/>
        <w:rPr>
          <w:i/>
          <w:iCs/>
          <w:color w:val="70AD47" w:themeColor="accent6"/>
          <w:sz w:val="24"/>
          <w:szCs w:val="24"/>
        </w:rPr>
      </w:pPr>
      <w:r w:rsidRPr="003122FB">
        <w:rPr>
          <w:i/>
          <w:iCs/>
          <w:color w:val="70AD47" w:themeColor="accent6"/>
          <w:sz w:val="24"/>
          <w:szCs w:val="24"/>
        </w:rPr>
        <w:t xml:space="preserve">Podnapis: V času priprav na volitve je bil 29. marca 1990 sprejet Zakon o himni Republike Slovenije, v Ljubljani pa je bila odprta tudi prva borza vrednostnih papirjev, ki je sledila tržnemu sistemu, na območju nekdanjih socialističnih držav. </w:t>
      </w:r>
    </w:p>
    <w:p w14:paraId="02427215" w14:textId="77777777" w:rsidR="004B6AE2" w:rsidRPr="004B6AE2" w:rsidRDefault="004B6AE2" w:rsidP="004B6AE2">
      <w:pPr>
        <w:pStyle w:val="Odstavekseznama"/>
        <w:rPr>
          <w:i/>
          <w:iCs/>
          <w:color w:val="70AD47" w:themeColor="accent6"/>
          <w:sz w:val="24"/>
          <w:szCs w:val="24"/>
        </w:rPr>
      </w:pPr>
    </w:p>
    <w:p w14:paraId="204A5ABE" w14:textId="29412217" w:rsidR="0048355F" w:rsidRPr="00F300BB" w:rsidRDefault="0048355F">
      <w:pPr>
        <w:rPr>
          <w:i/>
          <w:iCs/>
          <w:color w:val="4472C4" w:themeColor="accent1"/>
          <w:sz w:val="24"/>
          <w:szCs w:val="24"/>
        </w:rPr>
      </w:pPr>
      <w:r w:rsidRPr="0048355F">
        <w:rPr>
          <w:b/>
          <w:bCs/>
          <w:sz w:val="24"/>
          <w:szCs w:val="24"/>
        </w:rPr>
        <w:t>Volitve</w:t>
      </w:r>
      <w:r w:rsidR="006B564A">
        <w:rPr>
          <w:b/>
          <w:bCs/>
          <w:sz w:val="24"/>
          <w:szCs w:val="24"/>
        </w:rPr>
        <w:t xml:space="preserve"> </w:t>
      </w:r>
      <w:r w:rsidR="006B564A" w:rsidRPr="00F300BB">
        <w:rPr>
          <w:i/>
          <w:iCs/>
          <w:color w:val="4472C4" w:themeColor="accent1"/>
          <w:sz w:val="24"/>
          <w:szCs w:val="24"/>
        </w:rPr>
        <w:t>(Slika »Volitve so pred durmi«, Naša obramba, št.3, 1990, leto 22, str.26)</w:t>
      </w:r>
    </w:p>
    <w:p w14:paraId="7D5C6590" w14:textId="1AEF350D" w:rsidR="00547FE3" w:rsidRDefault="00702CB1">
      <w:pPr>
        <w:rPr>
          <w:sz w:val="24"/>
          <w:szCs w:val="24"/>
        </w:rPr>
      </w:pPr>
      <w:r w:rsidRPr="00702CB1">
        <w:rPr>
          <w:sz w:val="24"/>
          <w:szCs w:val="24"/>
        </w:rPr>
        <w:t xml:space="preserve">Poleg Demosa in </w:t>
      </w:r>
      <w:r w:rsidR="00E466BB">
        <w:rPr>
          <w:sz w:val="24"/>
          <w:szCs w:val="24"/>
        </w:rPr>
        <w:t>prenovljenih nekdanjih</w:t>
      </w:r>
      <w:r w:rsidRPr="00702CB1">
        <w:rPr>
          <w:sz w:val="24"/>
          <w:szCs w:val="24"/>
        </w:rPr>
        <w:t xml:space="preserve"> družbeno-političnih organizacij je kandidature za republiško skupščino vložilo</w:t>
      </w:r>
      <w:r w:rsidR="001D246F">
        <w:rPr>
          <w:sz w:val="24"/>
          <w:szCs w:val="24"/>
        </w:rPr>
        <w:t xml:space="preserve"> še</w:t>
      </w:r>
      <w:r w:rsidRPr="00702CB1">
        <w:rPr>
          <w:sz w:val="24"/>
          <w:szCs w:val="24"/>
        </w:rPr>
        <w:t xml:space="preserve"> 15</w:t>
      </w:r>
      <w:r w:rsidR="001D246F">
        <w:rPr>
          <w:sz w:val="24"/>
          <w:szCs w:val="24"/>
        </w:rPr>
        <w:t xml:space="preserve"> drugih</w:t>
      </w:r>
      <w:r w:rsidRPr="00702CB1">
        <w:rPr>
          <w:sz w:val="24"/>
          <w:szCs w:val="24"/>
        </w:rPr>
        <w:t xml:space="preserve"> strank in tri liste. </w:t>
      </w:r>
      <w:r w:rsidR="00E466BB">
        <w:rPr>
          <w:sz w:val="24"/>
          <w:szCs w:val="24"/>
        </w:rPr>
        <w:t>K</w:t>
      </w:r>
      <w:r w:rsidRPr="00702CB1">
        <w:rPr>
          <w:sz w:val="24"/>
          <w:szCs w:val="24"/>
        </w:rPr>
        <w:t>andidatov za poslance</w:t>
      </w:r>
      <w:r w:rsidR="00E466BB">
        <w:rPr>
          <w:sz w:val="24"/>
          <w:szCs w:val="24"/>
        </w:rPr>
        <w:t xml:space="preserve"> je bilo 1.921</w:t>
      </w:r>
      <w:r w:rsidRPr="00702CB1">
        <w:rPr>
          <w:sz w:val="24"/>
          <w:szCs w:val="24"/>
        </w:rPr>
        <w:t xml:space="preserve">, za občinske skupščine 13.730, za člane predsedstva se je potegovalo 12 kandidatov, </w:t>
      </w:r>
      <w:r w:rsidR="00E466BB">
        <w:rPr>
          <w:sz w:val="24"/>
          <w:szCs w:val="24"/>
        </w:rPr>
        <w:t>štirje</w:t>
      </w:r>
      <w:r w:rsidRPr="00702CB1">
        <w:rPr>
          <w:sz w:val="24"/>
          <w:szCs w:val="24"/>
        </w:rPr>
        <w:t xml:space="preserve"> pa za predsednika predsedstva</w:t>
      </w:r>
      <w:r w:rsidR="00B6000A">
        <w:rPr>
          <w:sz w:val="24"/>
          <w:szCs w:val="24"/>
        </w:rPr>
        <w:t xml:space="preserve"> -</w:t>
      </w:r>
      <w:r w:rsidRPr="00702CB1">
        <w:rPr>
          <w:sz w:val="24"/>
          <w:szCs w:val="24"/>
        </w:rPr>
        <w:t xml:space="preserve"> </w:t>
      </w:r>
      <w:r w:rsidRPr="00B6000A">
        <w:rPr>
          <w:sz w:val="24"/>
          <w:szCs w:val="24"/>
          <w:highlight w:val="cyan"/>
        </w:rPr>
        <w:t>Milan Kučan</w:t>
      </w:r>
      <w:r w:rsidR="00B6000A">
        <w:rPr>
          <w:rStyle w:val="Sprotnaopomba-sklic"/>
          <w:sz w:val="24"/>
          <w:szCs w:val="24"/>
          <w:highlight w:val="cyan"/>
        </w:rPr>
        <w:footnoteReference w:id="4"/>
      </w:r>
      <w:r w:rsidRPr="00702CB1">
        <w:rPr>
          <w:sz w:val="24"/>
          <w:szCs w:val="24"/>
        </w:rPr>
        <w:t xml:space="preserve"> (Z</w:t>
      </w:r>
      <w:r w:rsidR="00B6000A">
        <w:rPr>
          <w:sz w:val="24"/>
          <w:szCs w:val="24"/>
        </w:rPr>
        <w:t>veza komunistov Slovenije – Stranka demokratične prenove)</w:t>
      </w:r>
      <w:r w:rsidRPr="00702CB1">
        <w:rPr>
          <w:sz w:val="24"/>
          <w:szCs w:val="24"/>
        </w:rPr>
        <w:t xml:space="preserve">, </w:t>
      </w:r>
      <w:r w:rsidR="00B6000A">
        <w:rPr>
          <w:sz w:val="24"/>
          <w:szCs w:val="24"/>
        </w:rPr>
        <w:t xml:space="preserve">dr. </w:t>
      </w:r>
      <w:r w:rsidRPr="00702CB1">
        <w:rPr>
          <w:sz w:val="24"/>
          <w:szCs w:val="24"/>
        </w:rPr>
        <w:t xml:space="preserve">Jože Pučnik (Demos), </w:t>
      </w:r>
      <w:r w:rsidRPr="00B6000A">
        <w:rPr>
          <w:sz w:val="24"/>
          <w:szCs w:val="24"/>
          <w:highlight w:val="cyan"/>
        </w:rPr>
        <w:t>Marko Demšar</w:t>
      </w:r>
      <w:r w:rsidR="00B6000A">
        <w:rPr>
          <w:rStyle w:val="Sprotnaopomba-sklic"/>
          <w:sz w:val="24"/>
          <w:szCs w:val="24"/>
          <w:highlight w:val="cyan"/>
        </w:rPr>
        <w:footnoteReference w:id="5"/>
      </w:r>
      <w:r w:rsidRPr="00702CB1">
        <w:rPr>
          <w:sz w:val="24"/>
          <w:szCs w:val="24"/>
        </w:rPr>
        <w:t xml:space="preserve"> (ZSMS-Liberalna stranka) </w:t>
      </w:r>
      <w:r w:rsidRPr="00702CB1">
        <w:rPr>
          <w:sz w:val="24"/>
          <w:szCs w:val="24"/>
        </w:rPr>
        <w:lastRenderedPageBreak/>
        <w:t xml:space="preserve">in </w:t>
      </w:r>
      <w:r w:rsidRPr="00B6000A">
        <w:rPr>
          <w:sz w:val="24"/>
          <w:szCs w:val="24"/>
          <w:highlight w:val="cyan"/>
        </w:rPr>
        <w:t>Ivan Kramberger</w:t>
      </w:r>
      <w:r w:rsidR="00B6000A">
        <w:rPr>
          <w:rStyle w:val="Sprotnaopomba-sklic"/>
          <w:sz w:val="24"/>
          <w:szCs w:val="24"/>
          <w:highlight w:val="cyan"/>
        </w:rPr>
        <w:footnoteReference w:id="6"/>
      </w:r>
      <w:r w:rsidR="00B6000A">
        <w:rPr>
          <w:sz w:val="24"/>
          <w:szCs w:val="24"/>
        </w:rPr>
        <w:t>, ki se je kandidiral sam</w:t>
      </w:r>
      <w:r w:rsidRPr="00702CB1">
        <w:rPr>
          <w:sz w:val="24"/>
          <w:szCs w:val="24"/>
        </w:rPr>
        <w:t>. Za večino strank in kandidatov je bilo značilno izrekanje za slovensko suverenost</w:t>
      </w:r>
      <w:r w:rsidR="00E466BB">
        <w:rPr>
          <w:sz w:val="24"/>
          <w:szCs w:val="24"/>
        </w:rPr>
        <w:t>,</w:t>
      </w:r>
      <w:r w:rsidRPr="00702CB1">
        <w:rPr>
          <w:sz w:val="24"/>
          <w:szCs w:val="24"/>
        </w:rPr>
        <w:t xml:space="preserve"> demokracijo, spremembe v gospodarstvu</w:t>
      </w:r>
      <w:r w:rsidR="00E466BB">
        <w:rPr>
          <w:sz w:val="24"/>
          <w:szCs w:val="24"/>
        </w:rPr>
        <w:t xml:space="preserve"> in</w:t>
      </w:r>
      <w:r w:rsidRPr="00702CB1">
        <w:rPr>
          <w:sz w:val="24"/>
          <w:szCs w:val="24"/>
        </w:rPr>
        <w:t xml:space="preserve"> varovanje okolja.</w:t>
      </w:r>
    </w:p>
    <w:p w14:paraId="0429394C" w14:textId="2DE61A7A" w:rsidR="00FC28E1" w:rsidRPr="00F300BB" w:rsidRDefault="00FC28E1" w:rsidP="00FC28E1">
      <w:pPr>
        <w:pStyle w:val="Odstavekseznama"/>
        <w:numPr>
          <w:ilvl w:val="0"/>
          <w:numId w:val="5"/>
        </w:numPr>
        <w:rPr>
          <w:i/>
          <w:iCs/>
          <w:color w:val="4472C4" w:themeColor="accent1"/>
          <w:sz w:val="24"/>
          <w:szCs w:val="24"/>
        </w:rPr>
      </w:pPr>
      <w:r w:rsidRPr="00F300BB">
        <w:rPr>
          <w:i/>
          <w:iCs/>
          <w:color w:val="4472C4" w:themeColor="accent1"/>
          <w:sz w:val="24"/>
          <w:szCs w:val="24"/>
        </w:rPr>
        <w:t>Slika: Vsi štirje kandidati za predsednika (avtor Tone Stojko, hrani Muzej novejše zgodovine)</w:t>
      </w:r>
    </w:p>
    <w:p w14:paraId="379B9F7F" w14:textId="4FD518D5" w:rsidR="00654A92" w:rsidRPr="00F300BB" w:rsidRDefault="00654A92" w:rsidP="00FC28E1">
      <w:pPr>
        <w:pStyle w:val="Odstavekseznama"/>
        <w:numPr>
          <w:ilvl w:val="0"/>
          <w:numId w:val="5"/>
        </w:numPr>
        <w:rPr>
          <w:i/>
          <w:iCs/>
          <w:color w:val="4472C4" w:themeColor="accent1"/>
          <w:sz w:val="24"/>
          <w:szCs w:val="24"/>
        </w:rPr>
      </w:pPr>
      <w:r w:rsidRPr="00F300BB">
        <w:rPr>
          <w:i/>
          <w:iCs/>
          <w:color w:val="4472C4" w:themeColor="accent1"/>
          <w:sz w:val="24"/>
          <w:szCs w:val="24"/>
        </w:rPr>
        <w:t>Časopisi: »Ivan Kramberger«, Demokracija, 13.2.1990, str. 3</w:t>
      </w:r>
      <w:r w:rsidR="00D85E24" w:rsidRPr="00F300BB">
        <w:rPr>
          <w:i/>
          <w:iCs/>
          <w:color w:val="4472C4" w:themeColor="accent1"/>
          <w:sz w:val="24"/>
          <w:szCs w:val="24"/>
        </w:rPr>
        <w:t>; »Dr. M. Demšar v Celju«, Večer, 2.4.1990, str. 2</w:t>
      </w:r>
      <w:r w:rsidR="0012465E" w:rsidRPr="00F300BB">
        <w:rPr>
          <w:i/>
          <w:iCs/>
          <w:color w:val="4472C4" w:themeColor="accent1"/>
          <w:sz w:val="24"/>
          <w:szCs w:val="24"/>
        </w:rPr>
        <w:t>; »Beseda predsedniških kandidatov«, Naša obramba, št. 2, 1990, leto 22, str. 26</w:t>
      </w:r>
    </w:p>
    <w:p w14:paraId="6A345171" w14:textId="7E242D85" w:rsidR="00660C15" w:rsidRDefault="00930CE0">
      <w:pPr>
        <w:rPr>
          <w:sz w:val="24"/>
          <w:szCs w:val="24"/>
        </w:rPr>
      </w:pPr>
      <w:r>
        <w:rPr>
          <w:sz w:val="24"/>
          <w:szCs w:val="24"/>
        </w:rPr>
        <w:t xml:space="preserve">Prve večstrankarske volitve 160 delegatov v Družbenopolitični zbor in Zbor občin </w:t>
      </w:r>
      <w:r w:rsidR="00660C15">
        <w:rPr>
          <w:sz w:val="24"/>
          <w:szCs w:val="24"/>
        </w:rPr>
        <w:t>s</w:t>
      </w:r>
      <w:r>
        <w:rPr>
          <w:sz w:val="24"/>
          <w:szCs w:val="24"/>
        </w:rPr>
        <w:t xml:space="preserve">kupščine </w:t>
      </w:r>
      <w:r w:rsidR="00660C15">
        <w:rPr>
          <w:sz w:val="24"/>
          <w:szCs w:val="24"/>
        </w:rPr>
        <w:t xml:space="preserve">Republike </w:t>
      </w:r>
      <w:r>
        <w:rPr>
          <w:sz w:val="24"/>
          <w:szCs w:val="24"/>
        </w:rPr>
        <w:t xml:space="preserve">Slovenije ter volitve predsednika in članov </w:t>
      </w:r>
      <w:r w:rsidR="005B4A39">
        <w:rPr>
          <w:sz w:val="24"/>
          <w:szCs w:val="24"/>
        </w:rPr>
        <w:t>p</w:t>
      </w:r>
      <w:r>
        <w:rPr>
          <w:sz w:val="24"/>
          <w:szCs w:val="24"/>
        </w:rPr>
        <w:t xml:space="preserve">redsedstva so potekale 8. aprila 1990. </w:t>
      </w:r>
      <w:r w:rsidR="00660C15">
        <w:rPr>
          <w:sz w:val="24"/>
          <w:szCs w:val="24"/>
        </w:rPr>
        <w:t>Čez nekaj dni, 12.</w:t>
      </w:r>
      <w:r>
        <w:rPr>
          <w:sz w:val="24"/>
          <w:szCs w:val="24"/>
        </w:rPr>
        <w:t xml:space="preserve"> aprila</w:t>
      </w:r>
      <w:r w:rsidR="00660C15">
        <w:rPr>
          <w:sz w:val="24"/>
          <w:szCs w:val="24"/>
        </w:rPr>
        <w:t>,</w:t>
      </w:r>
      <w:r>
        <w:rPr>
          <w:sz w:val="24"/>
          <w:szCs w:val="24"/>
        </w:rPr>
        <w:t xml:space="preserve"> so potekale še volitve 80 delegatov v Zbor združenega dela</w:t>
      </w:r>
      <w:r w:rsidR="00660C15">
        <w:rPr>
          <w:sz w:val="24"/>
          <w:szCs w:val="24"/>
        </w:rPr>
        <w:t xml:space="preserve">. </w:t>
      </w:r>
    </w:p>
    <w:p w14:paraId="4CF349EA" w14:textId="5974B146" w:rsidR="00502079" w:rsidRPr="00F300BB" w:rsidRDefault="000354BE" w:rsidP="00502079">
      <w:pPr>
        <w:pStyle w:val="Odstavekseznama"/>
        <w:numPr>
          <w:ilvl w:val="0"/>
          <w:numId w:val="5"/>
        </w:numPr>
        <w:rPr>
          <w:i/>
          <w:iCs/>
          <w:color w:val="4472C4" w:themeColor="accent1"/>
          <w:sz w:val="24"/>
          <w:szCs w:val="24"/>
        </w:rPr>
      </w:pPr>
      <w:r w:rsidRPr="00F300BB">
        <w:rPr>
          <w:i/>
          <w:iCs/>
          <w:color w:val="4472C4" w:themeColor="accent1"/>
          <w:sz w:val="24"/>
          <w:szCs w:val="24"/>
        </w:rPr>
        <w:t xml:space="preserve">Karikatura </w:t>
      </w:r>
      <w:r w:rsidR="00502079" w:rsidRPr="00F300BB">
        <w:rPr>
          <w:i/>
          <w:iCs/>
          <w:color w:val="4472C4" w:themeColor="accent1"/>
          <w:sz w:val="24"/>
          <w:szCs w:val="24"/>
        </w:rPr>
        <w:t>Volitve v Sloveniji (avtor Franco Juri)</w:t>
      </w:r>
    </w:p>
    <w:p w14:paraId="6CC1B49A" w14:textId="4BB888AF" w:rsidR="00A71E7D" w:rsidRPr="00F300BB" w:rsidRDefault="00A71E7D" w:rsidP="00502079">
      <w:pPr>
        <w:pStyle w:val="Odstavekseznama"/>
        <w:numPr>
          <w:ilvl w:val="0"/>
          <w:numId w:val="5"/>
        </w:numPr>
        <w:rPr>
          <w:i/>
          <w:iCs/>
          <w:color w:val="4472C4" w:themeColor="accent1"/>
          <w:sz w:val="24"/>
          <w:szCs w:val="24"/>
        </w:rPr>
      </w:pPr>
      <w:r w:rsidRPr="00F300BB">
        <w:rPr>
          <w:i/>
          <w:iCs/>
          <w:color w:val="4472C4" w:themeColor="accent1"/>
          <w:sz w:val="24"/>
          <w:szCs w:val="24"/>
        </w:rPr>
        <w:t>»Slovenci so v vrstah na voliščih odpirali novo stran zgodovine«, Delo, 9.4.1990, str. 1</w:t>
      </w:r>
      <w:r w:rsidR="00E75420" w:rsidRPr="00F300BB">
        <w:rPr>
          <w:i/>
          <w:iCs/>
          <w:color w:val="4472C4" w:themeColor="accent1"/>
          <w:sz w:val="24"/>
          <w:szCs w:val="24"/>
        </w:rPr>
        <w:t>; »Volitve«, Naša obramba, št.3, 1990, leto 22, str. 26</w:t>
      </w:r>
      <w:r w:rsidR="005322FF" w:rsidRPr="00F300BB">
        <w:rPr>
          <w:i/>
          <w:iCs/>
          <w:color w:val="4472C4" w:themeColor="accent1"/>
          <w:sz w:val="24"/>
          <w:szCs w:val="24"/>
        </w:rPr>
        <w:t>; »</w:t>
      </w:r>
      <w:r w:rsidR="00A60397" w:rsidRPr="00F300BB">
        <w:rPr>
          <w:i/>
          <w:iCs/>
          <w:color w:val="4472C4" w:themeColor="accent1"/>
          <w:sz w:val="24"/>
          <w:szCs w:val="24"/>
        </w:rPr>
        <w:t>J</w:t>
      </w:r>
      <w:r w:rsidR="005322FF" w:rsidRPr="00F300BB">
        <w:rPr>
          <w:i/>
          <w:iCs/>
          <w:color w:val="4472C4" w:themeColor="accent1"/>
          <w:sz w:val="24"/>
          <w:szCs w:val="24"/>
        </w:rPr>
        <w:t>utri spet na volišča«, Večer, 11.4.1990, str. 1</w:t>
      </w:r>
      <w:r w:rsidR="00A60397" w:rsidRPr="00F300BB">
        <w:rPr>
          <w:i/>
          <w:iCs/>
          <w:color w:val="4472C4" w:themeColor="accent1"/>
          <w:sz w:val="24"/>
          <w:szCs w:val="24"/>
        </w:rPr>
        <w:t>; »Evropa in svet o slovenskih volitvah«, Večer, 11.4.1990, str. 5</w:t>
      </w:r>
    </w:p>
    <w:p w14:paraId="4251529E" w14:textId="41EA5B1B" w:rsidR="005B4A39" w:rsidRDefault="005B4A39" w:rsidP="005B4A39">
      <w:pPr>
        <w:rPr>
          <w:sz w:val="24"/>
          <w:szCs w:val="24"/>
        </w:rPr>
      </w:pPr>
      <w:r>
        <w:rPr>
          <w:sz w:val="24"/>
          <w:szCs w:val="24"/>
        </w:rPr>
        <w:t xml:space="preserve">Največ glasov je dobila koalicija Demos, ki je na volitvah slavila zmago. Postala je najmočnejša politična sila v slovenskem političnem prostoru. Demos je osvojil 47 mest v Družbenopolitičnem zboru (58%), 51 mest v Zboru občin (63,75%) in 29 mest v Zboru združenega dela (36,25%). </w:t>
      </w:r>
      <w:r w:rsidRPr="00C0467E">
        <w:rPr>
          <w:sz w:val="24"/>
          <w:szCs w:val="24"/>
        </w:rPr>
        <w:t xml:space="preserve">V </w:t>
      </w:r>
      <w:r>
        <w:rPr>
          <w:sz w:val="24"/>
          <w:szCs w:val="24"/>
        </w:rPr>
        <w:t>s</w:t>
      </w:r>
      <w:r w:rsidRPr="00C0467E">
        <w:rPr>
          <w:sz w:val="24"/>
          <w:szCs w:val="24"/>
        </w:rPr>
        <w:t>kupščino Republike Slovenije so bili izvoljeni kandidati devetih strank, predstavnika italijanske in madžarske manjšine ter nekaj neodvisnih kandidatov</w:t>
      </w:r>
      <w:r>
        <w:rPr>
          <w:sz w:val="24"/>
          <w:szCs w:val="24"/>
        </w:rPr>
        <w:t xml:space="preserve">. Od 240 članov skupščine je bilo 127 članov Demosovih poslancev (52,91%). </w:t>
      </w:r>
    </w:p>
    <w:p w14:paraId="56B5E463" w14:textId="1E3B67EB" w:rsidR="004E3DA6" w:rsidRPr="00F300BB" w:rsidRDefault="004E3DA6" w:rsidP="004E3DA6">
      <w:pPr>
        <w:pStyle w:val="Odstavekseznama"/>
        <w:numPr>
          <w:ilvl w:val="0"/>
          <w:numId w:val="5"/>
        </w:numPr>
        <w:rPr>
          <w:i/>
          <w:iCs/>
          <w:color w:val="4472C4" w:themeColor="accent1"/>
          <w:sz w:val="24"/>
          <w:szCs w:val="24"/>
        </w:rPr>
      </w:pPr>
      <w:r w:rsidRPr="00F300BB">
        <w:rPr>
          <w:i/>
          <w:iCs/>
          <w:color w:val="4472C4" w:themeColor="accent1"/>
          <w:sz w:val="24"/>
          <w:szCs w:val="24"/>
        </w:rPr>
        <w:t>Slika: Sestava Skupščine RS (avtor: Matic Čič)</w:t>
      </w:r>
    </w:p>
    <w:p w14:paraId="680E55D8" w14:textId="277AE42D" w:rsidR="000E766E" w:rsidRPr="00F300BB" w:rsidRDefault="000E766E" w:rsidP="004E3DA6">
      <w:pPr>
        <w:pStyle w:val="Odstavekseznama"/>
        <w:numPr>
          <w:ilvl w:val="0"/>
          <w:numId w:val="5"/>
        </w:numPr>
        <w:rPr>
          <w:i/>
          <w:iCs/>
          <w:color w:val="4472C4" w:themeColor="accent1"/>
          <w:sz w:val="24"/>
          <w:szCs w:val="24"/>
        </w:rPr>
      </w:pPr>
      <w:r w:rsidRPr="00F300BB">
        <w:rPr>
          <w:i/>
          <w:iCs/>
          <w:color w:val="4472C4" w:themeColor="accent1"/>
          <w:sz w:val="24"/>
          <w:szCs w:val="24"/>
        </w:rPr>
        <w:t>Odzivi v časopisju: »Prepričljiva večina Demosa«, Večer, 24.4.1990, str. 2</w:t>
      </w:r>
      <w:r w:rsidR="00652AE0" w:rsidRPr="00F300BB">
        <w:rPr>
          <w:i/>
          <w:iCs/>
          <w:color w:val="4472C4" w:themeColor="accent1"/>
          <w:sz w:val="24"/>
          <w:szCs w:val="24"/>
        </w:rPr>
        <w:t>; »Novi obeti«, Družina, 22.4.1990, str. 3</w:t>
      </w:r>
      <w:r w:rsidR="00C95870" w:rsidRPr="00F300BB">
        <w:rPr>
          <w:i/>
          <w:iCs/>
          <w:color w:val="4472C4" w:themeColor="accent1"/>
          <w:sz w:val="24"/>
          <w:szCs w:val="24"/>
        </w:rPr>
        <w:t>; »Izid glasovanja v DPZ«, Naša obramba, št. 4, 1990, leto 22, str. 21</w:t>
      </w:r>
      <w:r w:rsidR="00606B43" w:rsidRPr="00F300BB">
        <w:rPr>
          <w:i/>
          <w:iCs/>
          <w:color w:val="4472C4" w:themeColor="accent1"/>
          <w:sz w:val="24"/>
          <w:szCs w:val="24"/>
        </w:rPr>
        <w:t>; »Demosu se obeta večina«, Večer, 11.4.1990, str. 1</w:t>
      </w:r>
    </w:p>
    <w:p w14:paraId="76995E6D" w14:textId="724C63CA" w:rsidR="00660C15" w:rsidRDefault="00660C15" w:rsidP="00660C15">
      <w:pPr>
        <w:rPr>
          <w:sz w:val="24"/>
          <w:szCs w:val="24"/>
        </w:rPr>
      </w:pPr>
      <w:r>
        <w:rPr>
          <w:sz w:val="24"/>
          <w:szCs w:val="24"/>
        </w:rPr>
        <w:lastRenderedPageBreak/>
        <w:t>Za člane predsedstva Republike Slovenije so bili</w:t>
      </w:r>
      <w:r w:rsidR="005B4A39">
        <w:rPr>
          <w:sz w:val="24"/>
          <w:szCs w:val="24"/>
        </w:rPr>
        <w:t xml:space="preserve"> na volitvah</w:t>
      </w:r>
      <w:r>
        <w:rPr>
          <w:sz w:val="24"/>
          <w:szCs w:val="24"/>
        </w:rPr>
        <w:t xml:space="preserve"> neposredno izvoljeni </w:t>
      </w:r>
      <w:r w:rsidRPr="00C52412">
        <w:rPr>
          <w:sz w:val="24"/>
          <w:szCs w:val="24"/>
          <w:highlight w:val="cyan"/>
        </w:rPr>
        <w:t>Ciril Zlobec</w:t>
      </w:r>
      <w:r w:rsidR="00C52412">
        <w:rPr>
          <w:rStyle w:val="Sprotnaopomba-sklic"/>
          <w:sz w:val="24"/>
          <w:szCs w:val="24"/>
          <w:highlight w:val="cyan"/>
        </w:rPr>
        <w:footnoteReference w:id="7"/>
      </w:r>
      <w:r>
        <w:rPr>
          <w:sz w:val="24"/>
          <w:szCs w:val="24"/>
        </w:rPr>
        <w:t xml:space="preserve">, Ivan Oman, </w:t>
      </w:r>
      <w:r w:rsidRPr="00C52412">
        <w:rPr>
          <w:sz w:val="24"/>
          <w:szCs w:val="24"/>
          <w:highlight w:val="cyan"/>
        </w:rPr>
        <w:t>Matjaž Kmecl</w:t>
      </w:r>
      <w:r w:rsidR="00C52412">
        <w:rPr>
          <w:rStyle w:val="Sprotnaopomba-sklic"/>
          <w:sz w:val="24"/>
          <w:szCs w:val="24"/>
          <w:highlight w:val="cyan"/>
        </w:rPr>
        <w:footnoteReference w:id="8"/>
      </w:r>
      <w:r>
        <w:rPr>
          <w:sz w:val="24"/>
          <w:szCs w:val="24"/>
        </w:rPr>
        <w:t xml:space="preserve"> in </w:t>
      </w:r>
      <w:r w:rsidRPr="00C52412">
        <w:rPr>
          <w:sz w:val="24"/>
          <w:szCs w:val="24"/>
          <w:highlight w:val="cyan"/>
        </w:rPr>
        <w:t>Dušan Plut</w:t>
      </w:r>
      <w:r w:rsidR="00C52412">
        <w:rPr>
          <w:rStyle w:val="Sprotnaopomba-sklic"/>
          <w:sz w:val="24"/>
          <w:szCs w:val="24"/>
          <w:highlight w:val="cyan"/>
        </w:rPr>
        <w:footnoteReference w:id="9"/>
      </w:r>
      <w:r>
        <w:rPr>
          <w:sz w:val="24"/>
          <w:szCs w:val="24"/>
        </w:rPr>
        <w:t>. V</w:t>
      </w:r>
      <w:r w:rsidR="00FC28E1">
        <w:rPr>
          <w:sz w:val="24"/>
          <w:szCs w:val="24"/>
        </w:rPr>
        <w:t xml:space="preserve"> predsedniški tekmi sta v</w:t>
      </w:r>
      <w:r>
        <w:rPr>
          <w:sz w:val="24"/>
          <w:szCs w:val="24"/>
        </w:rPr>
        <w:t xml:space="preserve"> prvem krogu glasovanja izpadla Kramberger in Demšar, Pučnik in Kučan pa sta se pomerila še v drugem krogu volitev, 22. aprila 1990. Z 58,6% glasov je nov predsednik postal Milan Kučan. </w:t>
      </w:r>
    </w:p>
    <w:p w14:paraId="28AA70BC" w14:textId="2583C196" w:rsidR="004E3DA6" w:rsidRPr="00F300BB" w:rsidRDefault="00B261BD" w:rsidP="004E3DA6">
      <w:pPr>
        <w:pStyle w:val="Odstavekseznama"/>
        <w:numPr>
          <w:ilvl w:val="0"/>
          <w:numId w:val="5"/>
        </w:numPr>
        <w:rPr>
          <w:i/>
          <w:iCs/>
          <w:color w:val="4472C4" w:themeColor="accent1"/>
          <w:sz w:val="24"/>
          <w:szCs w:val="24"/>
        </w:rPr>
      </w:pPr>
      <w:r w:rsidRPr="00F300BB">
        <w:rPr>
          <w:i/>
          <w:iCs/>
          <w:color w:val="4472C4" w:themeColor="accent1"/>
          <w:sz w:val="24"/>
          <w:szCs w:val="24"/>
        </w:rPr>
        <w:t>Slika</w:t>
      </w:r>
      <w:r w:rsidR="004E3DA6" w:rsidRPr="00F300BB">
        <w:rPr>
          <w:i/>
          <w:iCs/>
          <w:color w:val="4472C4" w:themeColor="accent1"/>
          <w:sz w:val="24"/>
          <w:szCs w:val="24"/>
        </w:rPr>
        <w:t>:</w:t>
      </w:r>
      <w:r w:rsidR="008E35FC" w:rsidRPr="00F300BB">
        <w:rPr>
          <w:i/>
          <w:iCs/>
          <w:color w:val="4472C4" w:themeColor="accent1"/>
          <w:sz w:val="24"/>
          <w:szCs w:val="24"/>
        </w:rPr>
        <w:t xml:space="preserve"> »Jože Pučnik in Milan Kučan«, Naša obramba, št. 4, 1990, leto 22, str. 20</w:t>
      </w:r>
    </w:p>
    <w:p w14:paraId="4AA65888" w14:textId="207AAC92" w:rsidR="00B261BD" w:rsidRPr="00F300BB" w:rsidRDefault="00B261BD" w:rsidP="004E3DA6">
      <w:pPr>
        <w:pStyle w:val="Odstavekseznama"/>
        <w:numPr>
          <w:ilvl w:val="0"/>
          <w:numId w:val="5"/>
        </w:numPr>
        <w:rPr>
          <w:i/>
          <w:iCs/>
          <w:color w:val="4472C4" w:themeColor="accent1"/>
          <w:sz w:val="24"/>
          <w:szCs w:val="24"/>
        </w:rPr>
      </w:pPr>
      <w:r w:rsidRPr="00F300BB">
        <w:rPr>
          <w:i/>
          <w:iCs/>
          <w:color w:val="4472C4" w:themeColor="accent1"/>
          <w:sz w:val="24"/>
          <w:szCs w:val="24"/>
        </w:rPr>
        <w:t>Odziv v časopisju:</w:t>
      </w:r>
      <w:r w:rsidR="00E747C3" w:rsidRPr="00F300BB">
        <w:rPr>
          <w:i/>
          <w:iCs/>
          <w:color w:val="4472C4" w:themeColor="accent1"/>
          <w:sz w:val="24"/>
          <w:szCs w:val="24"/>
        </w:rPr>
        <w:t xml:space="preserve"> </w:t>
      </w:r>
      <w:r w:rsidR="00BA406D" w:rsidRPr="00F300BB">
        <w:rPr>
          <w:i/>
          <w:iCs/>
          <w:color w:val="4472C4" w:themeColor="accent1"/>
          <w:sz w:val="24"/>
          <w:szCs w:val="24"/>
        </w:rPr>
        <w:t xml:space="preserve">»Kako bomo volili«, Družina, 15.4.1990, str. 7; </w:t>
      </w:r>
      <w:r w:rsidR="00187147" w:rsidRPr="00F300BB">
        <w:rPr>
          <w:i/>
          <w:iCs/>
          <w:color w:val="4472C4" w:themeColor="accent1"/>
          <w:sz w:val="24"/>
          <w:szCs w:val="24"/>
        </w:rPr>
        <w:t xml:space="preserve">»V nedeljo bomo spet volili«, Družina, 22.4.1990, str. 4; </w:t>
      </w:r>
      <w:r w:rsidR="00E747C3" w:rsidRPr="00F300BB">
        <w:rPr>
          <w:i/>
          <w:iCs/>
          <w:color w:val="4472C4" w:themeColor="accent1"/>
          <w:sz w:val="24"/>
          <w:szCs w:val="24"/>
        </w:rPr>
        <w:t>»Mislim, da je to dober rezultat«, Večer, 9.4.1990, str. 4;</w:t>
      </w:r>
      <w:r w:rsidRPr="00F300BB">
        <w:rPr>
          <w:i/>
          <w:iCs/>
          <w:color w:val="4472C4" w:themeColor="accent1"/>
          <w:sz w:val="24"/>
          <w:szCs w:val="24"/>
        </w:rPr>
        <w:t xml:space="preserve"> »Milan Kučan in dr. Jože Pučnik v drugi krog!«, Večer, 9.4.1990, str. 1; »Kučan predsednik«, Večer, 23.4.1990, str. 1; </w:t>
      </w:r>
      <w:r w:rsidR="00E75420" w:rsidRPr="00F300BB">
        <w:rPr>
          <w:i/>
          <w:iCs/>
          <w:color w:val="4472C4" w:themeColor="accent1"/>
          <w:sz w:val="24"/>
          <w:szCs w:val="24"/>
        </w:rPr>
        <w:t>»Voščilo Milanu Kučanu«, Družina, 6.5.1990, str.1</w:t>
      </w:r>
      <w:r w:rsidR="00F80669" w:rsidRPr="00F300BB">
        <w:rPr>
          <w:i/>
          <w:iCs/>
          <w:color w:val="4472C4" w:themeColor="accent1"/>
          <w:sz w:val="24"/>
          <w:szCs w:val="24"/>
        </w:rPr>
        <w:t>; »Kučan v predsedstvo, Demos v vlado«, Naša obramba, št. 4, 1990, leto 22, str. 20</w:t>
      </w:r>
    </w:p>
    <w:p w14:paraId="09584B6B" w14:textId="57CD88F6" w:rsidR="00660C15" w:rsidRDefault="00027000" w:rsidP="00660C15">
      <w:pPr>
        <w:rPr>
          <w:sz w:val="24"/>
          <w:szCs w:val="24"/>
        </w:rPr>
      </w:pPr>
      <w:r w:rsidRPr="00720E5D">
        <w:rPr>
          <w:sz w:val="24"/>
          <w:szCs w:val="24"/>
        </w:rPr>
        <w:t xml:space="preserve">Novoizvoljena slovenska skupščina se je </w:t>
      </w:r>
      <w:r>
        <w:rPr>
          <w:sz w:val="24"/>
          <w:szCs w:val="24"/>
        </w:rPr>
        <w:t xml:space="preserve">konstituirala 17. maja 1990. Za predsednika </w:t>
      </w:r>
      <w:r w:rsidR="00224FF2">
        <w:rPr>
          <w:sz w:val="24"/>
          <w:szCs w:val="24"/>
        </w:rPr>
        <w:t>s</w:t>
      </w:r>
      <w:r>
        <w:rPr>
          <w:sz w:val="24"/>
          <w:szCs w:val="24"/>
        </w:rPr>
        <w:t>kupščine je bil v začetku maja izvoljen eden najpomembnejših članov S</w:t>
      </w:r>
      <w:r w:rsidR="005B4A39">
        <w:rPr>
          <w:sz w:val="24"/>
          <w:szCs w:val="24"/>
        </w:rPr>
        <w:t>lovenske demokratične zveze</w:t>
      </w:r>
      <w:r>
        <w:rPr>
          <w:sz w:val="24"/>
          <w:szCs w:val="24"/>
        </w:rPr>
        <w:t xml:space="preserve"> </w:t>
      </w:r>
      <w:r w:rsidRPr="00C52412">
        <w:rPr>
          <w:sz w:val="24"/>
          <w:szCs w:val="24"/>
          <w:highlight w:val="cyan"/>
        </w:rPr>
        <w:t>dr. France Bučar</w:t>
      </w:r>
      <w:r w:rsidR="00C52412">
        <w:rPr>
          <w:rStyle w:val="Sprotnaopomba-sklic"/>
          <w:sz w:val="24"/>
          <w:szCs w:val="24"/>
          <w:highlight w:val="cyan"/>
        </w:rPr>
        <w:footnoteReference w:id="10"/>
      </w:r>
      <w:r>
        <w:rPr>
          <w:sz w:val="24"/>
          <w:szCs w:val="24"/>
        </w:rPr>
        <w:t xml:space="preserve">. Na drugem zasedanju skupščine sredi maja 1990 </w:t>
      </w:r>
      <w:r w:rsidR="005B4A39">
        <w:rPr>
          <w:sz w:val="24"/>
          <w:szCs w:val="24"/>
        </w:rPr>
        <w:t xml:space="preserve">so poslanci volili mandatarja, tri podpredsednike in 23 članov vlade. </w:t>
      </w:r>
      <w:r w:rsidR="00224FF2">
        <w:rPr>
          <w:sz w:val="24"/>
          <w:szCs w:val="24"/>
        </w:rPr>
        <w:t>P</w:t>
      </w:r>
      <w:r w:rsidR="005B4A39">
        <w:rPr>
          <w:sz w:val="24"/>
          <w:szCs w:val="24"/>
        </w:rPr>
        <w:t>redsednik</w:t>
      </w:r>
      <w:r w:rsidR="00224FF2">
        <w:rPr>
          <w:sz w:val="24"/>
          <w:szCs w:val="24"/>
        </w:rPr>
        <w:t xml:space="preserve"> le-te</w:t>
      </w:r>
      <w:r w:rsidR="005B4A39">
        <w:rPr>
          <w:sz w:val="24"/>
          <w:szCs w:val="24"/>
        </w:rPr>
        <w:t xml:space="preserve"> je postal</w:t>
      </w:r>
      <w:r>
        <w:rPr>
          <w:sz w:val="24"/>
          <w:szCs w:val="24"/>
        </w:rPr>
        <w:t xml:space="preserve"> Lojze Peterle. </w:t>
      </w:r>
      <w:r w:rsidR="005B4A39">
        <w:rPr>
          <w:sz w:val="24"/>
          <w:szCs w:val="24"/>
        </w:rPr>
        <w:t>Slovenski krščanski demokrati so</w:t>
      </w:r>
      <w:r w:rsidR="003122FB">
        <w:rPr>
          <w:sz w:val="24"/>
          <w:szCs w:val="24"/>
        </w:rPr>
        <w:t xml:space="preserve"> namreč</w:t>
      </w:r>
      <w:r w:rsidR="005B4A39">
        <w:rPr>
          <w:sz w:val="24"/>
          <w:szCs w:val="24"/>
        </w:rPr>
        <w:t xml:space="preserve"> med članicami Demosa na volitvah</w:t>
      </w:r>
      <w:r w:rsidR="003122FB">
        <w:rPr>
          <w:sz w:val="24"/>
          <w:szCs w:val="24"/>
        </w:rPr>
        <w:t xml:space="preserve"> </w:t>
      </w:r>
      <w:r w:rsidR="005B4A39">
        <w:rPr>
          <w:sz w:val="24"/>
          <w:szCs w:val="24"/>
        </w:rPr>
        <w:t xml:space="preserve">dobili največ glasov, zato jim je po  predvolilnem dogovoru pripadel položaj predsednika </w:t>
      </w:r>
      <w:r w:rsidR="005B4A39">
        <w:rPr>
          <w:sz w:val="24"/>
          <w:szCs w:val="24"/>
        </w:rPr>
        <w:lastRenderedPageBreak/>
        <w:t xml:space="preserve">slovenske vlade. Ministri v vladi so bili izbrani glede na </w:t>
      </w:r>
      <w:r>
        <w:rPr>
          <w:sz w:val="24"/>
          <w:szCs w:val="24"/>
        </w:rPr>
        <w:t xml:space="preserve">strankarska uvrstitev na volitvah in strokovnost. </w:t>
      </w:r>
    </w:p>
    <w:p w14:paraId="37FB8A40" w14:textId="3877294E" w:rsidR="003122FB" w:rsidRPr="00F300BB" w:rsidRDefault="003122FB" w:rsidP="003122FB">
      <w:pPr>
        <w:pStyle w:val="Odstavekseznama"/>
        <w:numPr>
          <w:ilvl w:val="0"/>
          <w:numId w:val="4"/>
        </w:numPr>
        <w:rPr>
          <w:i/>
          <w:iCs/>
          <w:color w:val="4472C4" w:themeColor="accent1"/>
          <w:sz w:val="24"/>
          <w:szCs w:val="24"/>
        </w:rPr>
      </w:pPr>
      <w:r w:rsidRPr="00F300BB">
        <w:rPr>
          <w:i/>
          <w:iCs/>
          <w:color w:val="4472C4" w:themeColor="accent1"/>
          <w:sz w:val="24"/>
          <w:szCs w:val="24"/>
        </w:rPr>
        <w:t xml:space="preserve">Odzivi časopisov: </w:t>
      </w:r>
      <w:r w:rsidR="00C567D2" w:rsidRPr="00F300BB">
        <w:rPr>
          <w:i/>
          <w:iCs/>
          <w:color w:val="4472C4" w:themeColor="accent1"/>
          <w:sz w:val="24"/>
          <w:szCs w:val="24"/>
        </w:rPr>
        <w:t>»Predstavljamo vam člane nove vlade«, Delo, 17.5.1990, str. 3</w:t>
      </w:r>
      <w:r w:rsidR="00AA5EA1" w:rsidRPr="00F300BB">
        <w:rPr>
          <w:i/>
          <w:iCs/>
          <w:color w:val="4472C4" w:themeColor="accent1"/>
          <w:sz w:val="24"/>
          <w:szCs w:val="24"/>
        </w:rPr>
        <w:t>; »Pri izbiranju ministrov prevladala strokovnost«, Delo, 17.5.1990, str. 3</w:t>
      </w:r>
      <w:r w:rsidR="00D65100" w:rsidRPr="00F300BB">
        <w:rPr>
          <w:i/>
          <w:iCs/>
          <w:color w:val="4472C4" w:themeColor="accent1"/>
          <w:sz w:val="24"/>
          <w:szCs w:val="24"/>
        </w:rPr>
        <w:t>; »Vladi želimo srečo«, Naša obramba, 16.5.1990, št. 5, leto 22, str. 20</w:t>
      </w:r>
      <w:r w:rsidR="004F5E3C" w:rsidRPr="00F300BB">
        <w:rPr>
          <w:i/>
          <w:iCs/>
          <w:color w:val="4472C4" w:themeColor="accent1"/>
          <w:sz w:val="24"/>
          <w:szCs w:val="24"/>
        </w:rPr>
        <w:t>; »Pismo novemu slovenskemu parlamentu«, Družina, 13.5.1990, str. 3</w:t>
      </w:r>
      <w:r w:rsidR="00716DAF" w:rsidRPr="00F300BB">
        <w:rPr>
          <w:i/>
          <w:iCs/>
          <w:color w:val="4472C4" w:themeColor="accent1"/>
          <w:sz w:val="24"/>
          <w:szCs w:val="24"/>
        </w:rPr>
        <w:t>; »Nastopna govora dveh predsednikov«, Družina, št. 5, 1990, leto 22, str. 20</w:t>
      </w:r>
      <w:r w:rsidR="00AA26FA" w:rsidRPr="00F300BB">
        <w:rPr>
          <w:i/>
          <w:iCs/>
          <w:color w:val="4472C4" w:themeColor="accent1"/>
          <w:sz w:val="24"/>
          <w:szCs w:val="24"/>
        </w:rPr>
        <w:t>; »Maša za domovino«, Družina, 6.5.1990, str. 1</w:t>
      </w:r>
      <w:r w:rsidR="00654A92" w:rsidRPr="00F300BB">
        <w:rPr>
          <w:i/>
          <w:iCs/>
          <w:color w:val="4472C4" w:themeColor="accent1"/>
          <w:sz w:val="24"/>
          <w:szCs w:val="24"/>
        </w:rPr>
        <w:t>; »Glas iz parlamenta«, Družina, 10.6.1990, str. 2</w:t>
      </w:r>
    </w:p>
    <w:p w14:paraId="69BE13A6" w14:textId="18F7214C" w:rsidR="00956772" w:rsidRPr="00F300BB" w:rsidRDefault="00956772" w:rsidP="003122FB">
      <w:pPr>
        <w:pStyle w:val="Odstavekseznama"/>
        <w:numPr>
          <w:ilvl w:val="0"/>
          <w:numId w:val="4"/>
        </w:numPr>
        <w:rPr>
          <w:i/>
          <w:iCs/>
          <w:color w:val="4472C4" w:themeColor="accent1"/>
          <w:sz w:val="24"/>
          <w:szCs w:val="24"/>
        </w:rPr>
      </w:pPr>
      <w:r w:rsidRPr="00F300BB">
        <w:rPr>
          <w:i/>
          <w:iCs/>
          <w:color w:val="4472C4" w:themeColor="accent1"/>
          <w:sz w:val="24"/>
          <w:szCs w:val="24"/>
        </w:rPr>
        <w:t>Nova vlada (avtor Franco Juri)</w:t>
      </w:r>
    </w:p>
    <w:p w14:paraId="124E1806" w14:textId="4BF5FFF0" w:rsidR="007152EB" w:rsidRPr="00F300BB" w:rsidRDefault="007152EB" w:rsidP="003122FB">
      <w:pPr>
        <w:pStyle w:val="Odstavekseznama"/>
        <w:numPr>
          <w:ilvl w:val="0"/>
          <w:numId w:val="4"/>
        </w:numPr>
        <w:rPr>
          <w:i/>
          <w:iCs/>
          <w:color w:val="4472C4" w:themeColor="accent1"/>
          <w:sz w:val="24"/>
          <w:szCs w:val="24"/>
        </w:rPr>
      </w:pPr>
      <w:r w:rsidRPr="00F300BB">
        <w:rPr>
          <w:i/>
          <w:iCs/>
          <w:color w:val="4472C4" w:themeColor="accent1"/>
          <w:sz w:val="24"/>
          <w:szCs w:val="24"/>
        </w:rPr>
        <w:t>Interaktivno: Člani prve demokratične slovenske vlade</w:t>
      </w:r>
      <w:r w:rsidR="000A0625" w:rsidRPr="00F300BB">
        <w:rPr>
          <w:i/>
          <w:iCs/>
          <w:color w:val="4472C4" w:themeColor="accent1"/>
          <w:sz w:val="24"/>
          <w:szCs w:val="24"/>
        </w:rPr>
        <w:t>: slika Prva slovenska vl</w:t>
      </w:r>
      <w:r w:rsidR="002B16A7" w:rsidRPr="00F300BB">
        <w:rPr>
          <w:i/>
          <w:iCs/>
          <w:color w:val="4472C4" w:themeColor="accent1"/>
          <w:sz w:val="24"/>
          <w:szCs w:val="24"/>
        </w:rPr>
        <w:t>a</w:t>
      </w:r>
      <w:r w:rsidR="000A0625" w:rsidRPr="00F300BB">
        <w:rPr>
          <w:i/>
          <w:iCs/>
          <w:color w:val="4472C4" w:themeColor="accent1"/>
          <w:sz w:val="24"/>
          <w:szCs w:val="24"/>
        </w:rPr>
        <w:t>da z Lojzetom Peterletom kot predsednikom na čelu (avtor Tone Stojko, hrani Muzej novejše zgodovine)</w:t>
      </w:r>
      <w:r w:rsidRPr="00F300BB">
        <w:rPr>
          <w:i/>
          <w:iCs/>
          <w:color w:val="4472C4" w:themeColor="accent1"/>
          <w:sz w:val="24"/>
          <w:szCs w:val="24"/>
        </w:rPr>
        <w:t xml:space="preserve"> (na sliki klikneš osebo, pri čemer se ti izpiše ime in funkcija)</w:t>
      </w:r>
    </w:p>
    <w:p w14:paraId="27162FCC" w14:textId="41D258AD" w:rsidR="00B261BD" w:rsidRPr="00F300BB" w:rsidRDefault="00B261BD" w:rsidP="003122FB">
      <w:pPr>
        <w:pStyle w:val="Odstavekseznama"/>
        <w:numPr>
          <w:ilvl w:val="0"/>
          <w:numId w:val="4"/>
        </w:numPr>
        <w:rPr>
          <w:i/>
          <w:iCs/>
          <w:color w:val="4472C4" w:themeColor="accent1"/>
          <w:sz w:val="24"/>
          <w:szCs w:val="24"/>
        </w:rPr>
      </w:pPr>
      <w:r w:rsidRPr="00F300BB">
        <w:rPr>
          <w:i/>
          <w:iCs/>
          <w:color w:val="4472C4" w:themeColor="accent1"/>
          <w:sz w:val="24"/>
          <w:szCs w:val="24"/>
        </w:rPr>
        <w:t>Govor Milana Kučana poslancem skupščine po prvih demokratičnih volitvah, 9. maja 1990</w:t>
      </w:r>
    </w:p>
    <w:sectPr w:rsidR="00B261BD" w:rsidRPr="00F300B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1EC44" w14:textId="77777777" w:rsidR="004F652E" w:rsidRDefault="004F652E" w:rsidP="0012412A">
      <w:pPr>
        <w:spacing w:after="0" w:line="240" w:lineRule="auto"/>
      </w:pPr>
      <w:r>
        <w:separator/>
      </w:r>
    </w:p>
  </w:endnote>
  <w:endnote w:type="continuationSeparator" w:id="0">
    <w:p w14:paraId="3213F08D" w14:textId="77777777" w:rsidR="004F652E" w:rsidRDefault="004F652E" w:rsidP="001241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72865B" w14:textId="77777777" w:rsidR="004F652E" w:rsidRDefault="004F652E" w:rsidP="0012412A">
      <w:pPr>
        <w:spacing w:after="0" w:line="240" w:lineRule="auto"/>
      </w:pPr>
      <w:r>
        <w:separator/>
      </w:r>
    </w:p>
  </w:footnote>
  <w:footnote w:type="continuationSeparator" w:id="0">
    <w:p w14:paraId="5B657053" w14:textId="77777777" w:rsidR="004F652E" w:rsidRDefault="004F652E" w:rsidP="0012412A">
      <w:pPr>
        <w:spacing w:after="0" w:line="240" w:lineRule="auto"/>
      </w:pPr>
      <w:r>
        <w:continuationSeparator/>
      </w:r>
    </w:p>
  </w:footnote>
  <w:footnote w:id="1">
    <w:p w14:paraId="1F2619F9" w14:textId="74BAAB1D" w:rsidR="0012412A" w:rsidRDefault="0012412A">
      <w:pPr>
        <w:pStyle w:val="Sprotnaopomba-besedilo"/>
      </w:pPr>
      <w:r>
        <w:rPr>
          <w:rStyle w:val="Sprotnaopomba-sklic"/>
        </w:rPr>
        <w:footnoteRef/>
      </w:r>
      <w:r>
        <w:t xml:space="preserve"> Večinski volilni sistem </w:t>
      </w:r>
      <w:r w:rsidR="005F030B">
        <w:t>–</w:t>
      </w:r>
      <w:r>
        <w:t xml:space="preserve"> </w:t>
      </w:r>
      <w:r w:rsidR="005F030B">
        <w:t xml:space="preserve">Večinski volilni sistem deluje na principu izvoljene večine. Poznamo </w:t>
      </w:r>
      <w:r w:rsidR="005F030B" w:rsidRPr="005F030B">
        <w:t>večinski sistem relativne večine</w:t>
      </w:r>
      <w:r w:rsidR="005F030B">
        <w:t xml:space="preserve"> in večinski sistem absolutne večine. Prvi je </w:t>
      </w:r>
      <w:r w:rsidR="005F030B" w:rsidRPr="005F030B">
        <w:t xml:space="preserve">najenostavnejši in najstarejši volilni sistem, </w:t>
      </w:r>
      <w:r w:rsidR="005F030B">
        <w:t>kandidatu za osvojitev mandata pa z</w:t>
      </w:r>
      <w:r w:rsidR="005F030B" w:rsidRPr="005F030B">
        <w:t>adostuje že en glas več od drugega najboljšega kandidata po številu dobljenih glasov volivcev</w:t>
      </w:r>
      <w:r w:rsidR="005F030B">
        <w:t>. Sistem absolutne večine pa je na primer v uporabi v</w:t>
      </w:r>
      <w:r w:rsidR="005F030B" w:rsidRPr="005F030B">
        <w:t xml:space="preserve"> Sloveniji pri predsedniških volitvah</w:t>
      </w:r>
      <w:r w:rsidR="005F030B">
        <w:t>. K</w:t>
      </w:r>
      <w:r w:rsidR="005F030B" w:rsidRPr="005F030B">
        <w:t>andidat</w:t>
      </w:r>
      <w:r w:rsidR="005F030B">
        <w:t xml:space="preserve"> pri tem lahko</w:t>
      </w:r>
      <w:r w:rsidR="005F030B" w:rsidRPr="005F030B">
        <w:t xml:space="preserve"> zmaga že v prvem krogu, če zanj glasuje več kot 50 odstotkov </w:t>
      </w:r>
      <w:r w:rsidR="005F030B">
        <w:t xml:space="preserve">udeležencev volitev, če pa </w:t>
      </w:r>
      <w:r w:rsidR="005F030B" w:rsidRPr="005F030B">
        <w:t>dobi manj</w:t>
      </w:r>
      <w:r w:rsidR="005F030B">
        <w:t xml:space="preserve"> glasov</w:t>
      </w:r>
      <w:r w:rsidR="005F030B" w:rsidRPr="005F030B">
        <w:t>, se v drugem krogu pomeri s tistim, ki je bil v prvem krogu drugi po številu pridobljenih glasov</w:t>
      </w:r>
      <w:r w:rsidR="005F030B">
        <w:t xml:space="preserve">. </w:t>
      </w:r>
    </w:p>
  </w:footnote>
  <w:footnote w:id="2">
    <w:p w14:paraId="0D98E368" w14:textId="7399552D" w:rsidR="0012412A" w:rsidRDefault="0012412A">
      <w:pPr>
        <w:pStyle w:val="Sprotnaopomba-besedilo"/>
      </w:pPr>
      <w:r>
        <w:rPr>
          <w:rStyle w:val="Sprotnaopomba-sklic"/>
        </w:rPr>
        <w:footnoteRef/>
      </w:r>
      <w:r>
        <w:t xml:space="preserve"> </w:t>
      </w:r>
      <w:r>
        <w:t xml:space="preserve">Proporcionalni volilni sistem </w:t>
      </w:r>
      <w:r w:rsidR="002A0543">
        <w:t>–</w:t>
      </w:r>
      <w:r>
        <w:t xml:space="preserve"> </w:t>
      </w:r>
      <w:r w:rsidR="002A0543">
        <w:t xml:space="preserve">Proporcionalni volilni sistem, na podlagi katerega volimo tudi v Sloveniji, omogoča, da se volilni rezultat bolj enakomerno porazdeli med poslanske deleže v Državnem zboru. Poslanski sedeži se razdelijo po določenih formulah, pri čemer poznamo </w:t>
      </w:r>
      <w:proofErr w:type="spellStart"/>
      <w:r w:rsidR="002A0543" w:rsidRPr="002A0543">
        <w:t>d'Hondtov</w:t>
      </w:r>
      <w:proofErr w:type="spellEnd"/>
      <w:r w:rsidR="002A0543" w:rsidRPr="002A0543">
        <w:t xml:space="preserve">, </w:t>
      </w:r>
      <w:proofErr w:type="spellStart"/>
      <w:r w:rsidR="002A0543" w:rsidRPr="002A0543">
        <w:t>Harejev</w:t>
      </w:r>
      <w:proofErr w:type="spellEnd"/>
      <w:r w:rsidR="002A0543">
        <w:t xml:space="preserve"> in </w:t>
      </w:r>
      <w:proofErr w:type="spellStart"/>
      <w:r w:rsidR="002A0543" w:rsidRPr="002A0543">
        <w:t>Droopov</w:t>
      </w:r>
      <w:proofErr w:type="spellEnd"/>
      <w:r w:rsidR="002A0543">
        <w:t xml:space="preserve"> sistem delitve sedežev. </w:t>
      </w:r>
      <w:r w:rsidR="00834EB6">
        <w:t xml:space="preserve">V proporcionalnem sistemu </w:t>
      </w:r>
      <w:r w:rsidR="00834EB6" w:rsidRPr="00834EB6">
        <w:t>voliv</w:t>
      </w:r>
      <w:r w:rsidR="00834EB6">
        <w:t>ci</w:t>
      </w:r>
      <w:r w:rsidR="00834EB6" w:rsidRPr="00834EB6">
        <w:t xml:space="preserve"> ne odloča</w:t>
      </w:r>
      <w:r w:rsidR="00834EB6">
        <w:t>jo</w:t>
      </w:r>
      <w:r w:rsidR="00834EB6" w:rsidRPr="00834EB6">
        <w:t xml:space="preserve"> o posameznih imenih</w:t>
      </w:r>
      <w:r w:rsidR="00834EB6">
        <w:t xml:space="preserve"> ampak</w:t>
      </w:r>
      <w:r w:rsidR="00834EB6" w:rsidRPr="00834EB6">
        <w:t xml:space="preserve"> o listi kandidatov, ki jih oblikujejo stranke.</w:t>
      </w:r>
      <w:r w:rsidR="00834EB6">
        <w:t xml:space="preserve"> Vlado sestavi več strank, ki skupaj tvorijo koalicijo, zato obstaja manj možnosti za zlorabo oblasti.</w:t>
      </w:r>
    </w:p>
  </w:footnote>
  <w:footnote w:id="3">
    <w:p w14:paraId="1B9E2DBB" w14:textId="420CDE1F" w:rsidR="00CC178E" w:rsidRDefault="00CC178E">
      <w:pPr>
        <w:pStyle w:val="Sprotnaopomba-besedilo"/>
      </w:pPr>
      <w:r>
        <w:rPr>
          <w:rStyle w:val="Sprotnaopomba-sklic"/>
        </w:rPr>
        <w:footnoteRef/>
      </w:r>
      <w:r>
        <w:t xml:space="preserve"> </w:t>
      </w:r>
      <w:r>
        <w:t xml:space="preserve">Hubert Požarnik – Slovenski </w:t>
      </w:r>
      <w:r w:rsidRPr="00CC178E">
        <w:t>klinični psiholog, psihoterapevt, pisatelj, publicist, ekolog</w:t>
      </w:r>
      <w:r>
        <w:t xml:space="preserve"> in politik. Bil je soustanovitelj koalicije Demos. </w:t>
      </w:r>
      <w:r w:rsidR="00B077C6">
        <w:t>(Slika: Hubert Požarnik, vir:</w:t>
      </w:r>
      <w:r w:rsidR="004F5AD1">
        <w:t xml:space="preserve"> </w:t>
      </w:r>
      <w:r w:rsidR="00B077C6">
        <w:t>Reporter</w:t>
      </w:r>
      <w:r w:rsidR="004F5AD1">
        <w:t xml:space="preserve"> - splet</w:t>
      </w:r>
      <w:r w:rsidR="00B077C6">
        <w:t>)</w:t>
      </w:r>
    </w:p>
  </w:footnote>
  <w:footnote w:id="4">
    <w:p w14:paraId="44B304BE" w14:textId="4A9FCFDD" w:rsidR="00B6000A" w:rsidRDefault="00B6000A">
      <w:pPr>
        <w:pStyle w:val="Sprotnaopomba-besedilo"/>
      </w:pPr>
      <w:r>
        <w:rPr>
          <w:rStyle w:val="Sprotnaopomba-sklic"/>
        </w:rPr>
        <w:footnoteRef/>
      </w:r>
      <w:r>
        <w:t xml:space="preserve"> </w:t>
      </w:r>
      <w:r>
        <w:t xml:space="preserve">Milan Kučan </w:t>
      </w:r>
      <w:r w:rsidR="007022DB">
        <w:t xml:space="preserve">– </w:t>
      </w:r>
      <w:r w:rsidR="004621C5">
        <w:t>Med leti 1968 in 1989 je bil predsednik Zveze socialistične mladine Slovenije,</w:t>
      </w:r>
      <w:r w:rsidR="004621C5" w:rsidRPr="004621C5">
        <w:t xml:space="preserve"> </w:t>
      </w:r>
      <w:r w:rsidR="004621C5">
        <w:t>nato pa</w:t>
      </w:r>
      <w:r w:rsidR="004621C5" w:rsidRPr="004621C5">
        <w:t xml:space="preserve"> član sekretariata Z</w:t>
      </w:r>
      <w:r w:rsidR="004621C5">
        <w:t>KS in</w:t>
      </w:r>
      <w:r w:rsidR="004621C5" w:rsidRPr="004621C5">
        <w:t xml:space="preserve"> </w:t>
      </w:r>
      <w:r w:rsidR="004621C5">
        <w:t>l</w:t>
      </w:r>
      <w:r w:rsidR="004621C5" w:rsidRPr="004621C5">
        <w:t>eta 1973 sekretar Zveze komunistov Slovenije. Leta 1978 je postal predsednik Skupščine Socialistične republike Slovenije</w:t>
      </w:r>
      <w:r w:rsidR="004621C5">
        <w:t>,</w:t>
      </w:r>
      <w:r w:rsidR="004621C5" w:rsidRPr="004621C5">
        <w:t xml:space="preserve"> leta 1982</w:t>
      </w:r>
      <w:r w:rsidR="004621C5">
        <w:t xml:space="preserve"> pa</w:t>
      </w:r>
      <w:r w:rsidR="004621C5" w:rsidRPr="004621C5">
        <w:t xml:space="preserve"> je postal slovenski predstavnik v predsedstvu Centralnega komiteja Zveze komunistov Jugoslavije</w:t>
      </w:r>
      <w:r w:rsidR="004621C5">
        <w:t xml:space="preserve">. </w:t>
      </w:r>
      <w:r w:rsidR="007022DB">
        <w:t xml:space="preserve">Med leti 1986 in 1988 </w:t>
      </w:r>
      <w:r w:rsidR="004621C5">
        <w:t>je opravljal funkcijo</w:t>
      </w:r>
      <w:r w:rsidR="007022DB">
        <w:t xml:space="preserve"> predsednik</w:t>
      </w:r>
      <w:r w:rsidR="004621C5">
        <w:t>a</w:t>
      </w:r>
      <w:r w:rsidR="007022DB">
        <w:t xml:space="preserve"> Predsedstva Centralnega komiteja Zveze komunistov Slovenije. Na prvih demokratičnih volitvah v RS aprila 1990 je bil izvoljen za predsednika predsedstva RS, po osamosvojitvi Slovenije pa se je skladno z Ustavo RS njegova funkcija preimenovala v predsednika RS. Leta 1992 je bil ponovno izvoljen za predsednika na prvih volitvah v samostojni Sloveniji in nato leta 1997 še na drugih.</w:t>
      </w:r>
      <w:r w:rsidR="004621C5">
        <w:t xml:space="preserve"> Mandat se mu je iztekel leta 2002. Leta 2012 je ustanovil</w:t>
      </w:r>
      <w:r w:rsidR="00AE4ED5">
        <w:t xml:space="preserve"> </w:t>
      </w:r>
      <w:r w:rsidR="008C07A0">
        <w:t xml:space="preserve">društvo </w:t>
      </w:r>
      <w:r w:rsidR="004621C5">
        <w:t xml:space="preserve">Forum21 in postal njegov predsednik. </w:t>
      </w:r>
      <w:r w:rsidR="00596C0B">
        <w:t>(Slika</w:t>
      </w:r>
      <w:r w:rsidR="003A6D3A">
        <w:t>:</w:t>
      </w:r>
      <w:r w:rsidR="00596C0B">
        <w:t xml:space="preserve"> Milan Kučan</w:t>
      </w:r>
      <w:r w:rsidR="003A6D3A">
        <w:t xml:space="preserve">, </w:t>
      </w:r>
      <w:proofErr w:type="spellStart"/>
      <w:r w:rsidR="003A6D3A">
        <w:t>EMaribor</w:t>
      </w:r>
      <w:proofErr w:type="spellEnd"/>
      <w:r w:rsidR="003A6D3A">
        <w:t xml:space="preserve"> - splet</w:t>
      </w:r>
      <w:r w:rsidR="00596C0B">
        <w:t>)</w:t>
      </w:r>
      <w:r w:rsidR="007022DB">
        <w:t xml:space="preserve"> </w:t>
      </w:r>
    </w:p>
  </w:footnote>
  <w:footnote w:id="5">
    <w:p w14:paraId="40D6AD88" w14:textId="786EE0A8" w:rsidR="00B6000A" w:rsidRDefault="00B6000A">
      <w:pPr>
        <w:pStyle w:val="Sprotnaopomba-besedilo"/>
      </w:pPr>
      <w:r>
        <w:rPr>
          <w:rStyle w:val="Sprotnaopomba-sklic"/>
        </w:rPr>
        <w:footnoteRef/>
      </w:r>
      <w:r>
        <w:t xml:space="preserve"> </w:t>
      </w:r>
      <w:r>
        <w:t xml:space="preserve">Marko Demšar </w:t>
      </w:r>
      <w:r w:rsidR="00900041">
        <w:t>–</w:t>
      </w:r>
      <w:r>
        <w:t xml:space="preserve"> </w:t>
      </w:r>
      <w:r w:rsidR="00900041">
        <w:t xml:space="preserve">Doktor medicine, specialist radiologije in politik. </w:t>
      </w:r>
      <w:r w:rsidR="00596C0B">
        <w:t>(Slika</w:t>
      </w:r>
      <w:r w:rsidR="003A6D3A">
        <w:t>:</w:t>
      </w:r>
      <w:r w:rsidR="00596C0B">
        <w:t xml:space="preserve"> Marko Demšar</w:t>
      </w:r>
      <w:r w:rsidR="003A6D3A">
        <w:t>, Viva - splet</w:t>
      </w:r>
      <w:r w:rsidR="00596C0B">
        <w:t>)</w:t>
      </w:r>
    </w:p>
  </w:footnote>
  <w:footnote w:id="6">
    <w:p w14:paraId="65D2F13D" w14:textId="75DAB952" w:rsidR="00B6000A" w:rsidRDefault="00B6000A">
      <w:pPr>
        <w:pStyle w:val="Sprotnaopomba-besedilo"/>
      </w:pPr>
      <w:r>
        <w:rPr>
          <w:rStyle w:val="Sprotnaopomba-sklic"/>
        </w:rPr>
        <w:footnoteRef/>
      </w:r>
      <w:r>
        <w:t xml:space="preserve"> </w:t>
      </w:r>
      <w:r>
        <w:t xml:space="preserve">Ivan Kramberger </w:t>
      </w:r>
      <w:r w:rsidR="00BE60D7">
        <w:t>–</w:t>
      </w:r>
      <w:r>
        <w:t xml:space="preserve"> </w:t>
      </w:r>
      <w:r w:rsidR="00BE60D7">
        <w:t xml:space="preserve">Slovenski pisatelj, izumitelj in politik. Njegov vzdevek je bil »Dobrotnik iz Negove«. Izšolal se je za dimnikarja, v šestdesetih letih pa je odšel v Nemčijo in se tam izobrazil za dializnega tehnika. </w:t>
      </w:r>
      <w:r w:rsidR="006A0AFB">
        <w:t xml:space="preserve">Patentiral je vrsto tehnologije stroja za dializo nato pa </w:t>
      </w:r>
      <w:r w:rsidR="006A0AFB" w:rsidRPr="006A0AFB">
        <w:t>kupoval odslužene dializne aparate</w:t>
      </w:r>
      <w:r w:rsidR="006A0AFB">
        <w:t>,</w:t>
      </w:r>
      <w:r w:rsidR="006A0AFB" w:rsidRPr="006A0AFB">
        <w:t xml:space="preserve"> jih </w:t>
      </w:r>
      <w:r w:rsidR="006A0AFB">
        <w:t xml:space="preserve">izpopolnjeval ter </w:t>
      </w:r>
      <w:r w:rsidR="006A0AFB" w:rsidRPr="006A0AFB">
        <w:t>podarjal v domovini.</w:t>
      </w:r>
      <w:r w:rsidR="001459A1">
        <w:t xml:space="preserve"> Leta 1983 se je invalidsko upokojil in vrnil v Slovenijo. Postal je izredna osebnost v slovenskem medijskem in političnem prostoru. Pogosto je imel politično obarvane govore in pisal knjige. S podporo ljudskih glasov je kandidiral na predsedniških volitvah aprila 1990. Leta 1992 je napovedal, da se bo s svojo stranko udeležil volitev v državni zbor, a je bil še pred uradnim začetkom volilne kampanje ustreljen.</w:t>
      </w:r>
      <w:r w:rsidR="00AE4ED5">
        <w:t xml:space="preserve"> Njegova smrt je sprožila vrsto špekulacij</w:t>
      </w:r>
      <w:r w:rsidR="00654EBD">
        <w:t xml:space="preserve"> in teorij</w:t>
      </w:r>
      <w:r w:rsidR="00AE4ED5">
        <w:t xml:space="preserve"> o motivih umora</w:t>
      </w:r>
      <w:r w:rsidR="00A01914">
        <w:t xml:space="preserve"> (slika: Ivan Kramberger</w:t>
      </w:r>
      <w:r w:rsidR="00F00FDC">
        <w:t>. Prlekija-on.net - splet</w:t>
      </w:r>
      <w:r w:rsidR="00A01914">
        <w:t>)</w:t>
      </w:r>
      <w:r w:rsidR="00AE4ED5">
        <w:t xml:space="preserve">. </w:t>
      </w:r>
    </w:p>
  </w:footnote>
  <w:footnote w:id="7">
    <w:p w14:paraId="5D6EFF4A" w14:textId="4C5E601F" w:rsidR="00C52412" w:rsidRDefault="00C52412">
      <w:pPr>
        <w:pStyle w:val="Sprotnaopomba-besedilo"/>
      </w:pPr>
      <w:r>
        <w:rPr>
          <w:rStyle w:val="Sprotnaopomba-sklic"/>
        </w:rPr>
        <w:footnoteRef/>
      </w:r>
      <w:r>
        <w:t xml:space="preserve"> </w:t>
      </w:r>
      <w:r>
        <w:t xml:space="preserve">Ciril Zlobec - </w:t>
      </w:r>
      <w:r w:rsidR="004F6CD8" w:rsidRPr="004F6CD8">
        <w:t xml:space="preserve"> </w:t>
      </w:r>
      <w:r w:rsidR="004F6CD8">
        <w:t>S</w:t>
      </w:r>
      <w:r w:rsidR="004F6CD8" w:rsidRPr="004F6CD8">
        <w:t>lovenski pesnik, pisatelj, publicist, prevajalec, novinar</w:t>
      </w:r>
      <w:r w:rsidR="004F6CD8">
        <w:t xml:space="preserve"> in </w:t>
      </w:r>
      <w:r w:rsidR="004F6CD8" w:rsidRPr="004F6CD8">
        <w:t>politik</w:t>
      </w:r>
      <w:r w:rsidR="004F6CD8">
        <w:t xml:space="preserve">. Med 2. svetovno vojno je bil partizan, po vojni pa je dokončal študij slavistike. Po študiju je delal kot novinar in urednik, ukvarjal se je tudi s prevajanjem. V Zvezi komunistov Slovenije je imel več političnih funkcij, bil pa je tudi </w:t>
      </w:r>
      <w:r w:rsidR="004F6CD8" w:rsidRPr="004F6CD8">
        <w:t>poslanec v skupščini SRS, podpredsednik SZDL Slovenije, predsednik Sveta Univerze v Ljubljani</w:t>
      </w:r>
      <w:r w:rsidR="004F6CD8">
        <w:t xml:space="preserve"> in</w:t>
      </w:r>
      <w:r w:rsidR="004F6CD8" w:rsidRPr="004F6CD8">
        <w:t xml:space="preserve"> </w:t>
      </w:r>
      <w:r w:rsidR="004F6CD8">
        <w:t xml:space="preserve"> predsednik</w:t>
      </w:r>
      <w:r w:rsidR="004F6CD8" w:rsidRPr="004F6CD8">
        <w:t xml:space="preserve"> Zvez</w:t>
      </w:r>
      <w:r w:rsidR="004F6CD8">
        <w:t>e</w:t>
      </w:r>
      <w:r w:rsidR="004F6CD8" w:rsidRPr="004F6CD8">
        <w:t xml:space="preserve"> pisateljev Jugoslavije</w:t>
      </w:r>
      <w:r w:rsidR="004F6CD8">
        <w:t>.</w:t>
      </w:r>
      <w:r w:rsidR="00880F72">
        <w:t xml:space="preserve"> Na aprilskih volitvah leta 1990 je bil izvoljen za člana predsedstva RS. Ustvaril je obsežni literarni opus,</w:t>
      </w:r>
      <w:r w:rsidR="00880F72" w:rsidRPr="00880F72">
        <w:t xml:space="preserve"> </w:t>
      </w:r>
      <w:r w:rsidR="00880F72">
        <w:t>bil je član SAZU in Evropske akademije znanosti in umetnosti, 30 let pa tudi glavni urednik literarne revije Sodobnost</w:t>
      </w:r>
      <w:r w:rsidR="00F00FDC">
        <w:t xml:space="preserve">. </w:t>
      </w:r>
      <w:r w:rsidR="00A01914">
        <w:t>(</w:t>
      </w:r>
      <w:r w:rsidR="00F00FDC">
        <w:t>S</w:t>
      </w:r>
      <w:r w:rsidR="00A01914">
        <w:t>lika: Ciril Zlobec</w:t>
      </w:r>
      <w:r w:rsidR="00F00FDC">
        <w:t xml:space="preserve">, avtor: Bojan Puhek, </w:t>
      </w:r>
      <w:proofErr w:type="spellStart"/>
      <w:r w:rsidR="00F00FDC">
        <w:t>Siol</w:t>
      </w:r>
      <w:proofErr w:type="spellEnd"/>
      <w:r w:rsidR="00F00FDC">
        <w:t xml:space="preserve"> - splet</w:t>
      </w:r>
      <w:r w:rsidR="00A01914">
        <w:t>)</w:t>
      </w:r>
    </w:p>
  </w:footnote>
  <w:footnote w:id="8">
    <w:p w14:paraId="74A40F8C" w14:textId="294482E9" w:rsidR="00C52412" w:rsidRDefault="00C52412" w:rsidP="003B768F">
      <w:pPr>
        <w:pStyle w:val="Sprotnaopomba-besedilo"/>
      </w:pPr>
      <w:r>
        <w:rPr>
          <w:rStyle w:val="Sprotnaopomba-sklic"/>
        </w:rPr>
        <w:footnoteRef/>
      </w:r>
      <w:r>
        <w:t xml:space="preserve"> </w:t>
      </w:r>
      <w:r>
        <w:t xml:space="preserve">Matjaž Kmecl </w:t>
      </w:r>
      <w:r w:rsidR="008F1FB4">
        <w:t>–</w:t>
      </w:r>
      <w:r>
        <w:t xml:space="preserve"> </w:t>
      </w:r>
      <w:r w:rsidR="008F1FB4">
        <w:t xml:space="preserve">Slovenski literarni zgodovinar, slovenist, teoretik in politik. V 70. letih je služboval kot profesor </w:t>
      </w:r>
      <w:r w:rsidR="000A0C38">
        <w:t>zgodovine slovenske književnosti</w:t>
      </w:r>
      <w:r w:rsidR="008F1FB4">
        <w:t xml:space="preserve"> na Filozofski fakulteti v Ljubljani, med leti 1977 in 1979 pa je bil tudi dekan te fakultete. </w:t>
      </w:r>
      <w:r w:rsidR="003B768F">
        <w:t>V letih 1979–1980 je pri republiški SZDL vodil sekcijo za slovenščino in Jezikovno razsodišče. Nato je leta 1982 postal predsednik Republiškega komiteja za kulturo (do 1986) in bil izvoljen v predsedstvo reformističnega CK ZKS (do 1990)</w:t>
      </w:r>
      <w:r w:rsidR="00A93B07">
        <w:t>.</w:t>
      </w:r>
      <w:r w:rsidR="003B768F">
        <w:t xml:space="preserve"> </w:t>
      </w:r>
      <w:r w:rsidR="00A93B07">
        <w:t>N</w:t>
      </w:r>
      <w:r w:rsidR="003B768F">
        <w:t xml:space="preserve">a </w:t>
      </w:r>
      <w:r w:rsidR="00A93B07">
        <w:t>aprilskih</w:t>
      </w:r>
      <w:r w:rsidR="003B768F">
        <w:t xml:space="preserve"> volitvah</w:t>
      </w:r>
      <w:r w:rsidR="00A93B07">
        <w:t xml:space="preserve"> 1990</w:t>
      </w:r>
      <w:r w:rsidR="003B768F">
        <w:t xml:space="preserve"> je bil izvoljen v predsedstvo države</w:t>
      </w:r>
      <w:r w:rsidR="00A93B07">
        <w:t>, kasneje pa je</w:t>
      </w:r>
      <w:r w:rsidR="003B768F">
        <w:t xml:space="preserve"> nekaj časa vodil Svet za kulturo RS. </w:t>
      </w:r>
      <w:r w:rsidR="00A93B07">
        <w:t>S</w:t>
      </w:r>
      <w:r w:rsidR="003B768F">
        <w:t>odeloval</w:t>
      </w:r>
      <w:r w:rsidR="00A93B07">
        <w:t xml:space="preserve"> je</w:t>
      </w:r>
      <w:r w:rsidR="003B768F">
        <w:t xml:space="preserve"> pri različn</w:t>
      </w:r>
      <w:r w:rsidR="00A93B07">
        <w:t>ih</w:t>
      </w:r>
      <w:r w:rsidR="003B768F">
        <w:t xml:space="preserve"> strokovnih projektih, v uredništvih in organih ter</w:t>
      </w:r>
      <w:r w:rsidR="00797B52">
        <w:t xml:space="preserve"> z</w:t>
      </w:r>
      <w:r w:rsidR="003B768F">
        <w:t xml:space="preserve"> različn</w:t>
      </w:r>
      <w:r w:rsidR="00797B52">
        <w:t>imi</w:t>
      </w:r>
      <w:r w:rsidR="003B768F">
        <w:t xml:space="preserve"> evropsk</w:t>
      </w:r>
      <w:r w:rsidR="00797B52">
        <w:t>imi</w:t>
      </w:r>
      <w:r w:rsidR="003B768F">
        <w:t xml:space="preserve"> univerza</w:t>
      </w:r>
      <w:r w:rsidR="00797B52">
        <w:t>mi. Bil je tudi predsednik sveta</w:t>
      </w:r>
      <w:r w:rsidR="003B768F">
        <w:t xml:space="preserve"> Borštnikovega srečanja, Mladinske knjige, Triglavskega narodnega parka</w:t>
      </w:r>
      <w:r w:rsidR="00797B52">
        <w:t xml:space="preserve"> in</w:t>
      </w:r>
      <w:r w:rsidR="003B768F">
        <w:t xml:space="preserve"> SNG Drame v Ljubljani</w:t>
      </w:r>
      <w:r w:rsidR="00797B52">
        <w:t>. Je tudi član SAZU in p</w:t>
      </w:r>
      <w:r w:rsidR="003B768F">
        <w:t>redsednik Valvasorjeve fundacije pri SAZU</w:t>
      </w:r>
      <w:r w:rsidR="00F00FDC">
        <w:t>.</w:t>
      </w:r>
      <w:r w:rsidR="00A01914">
        <w:t xml:space="preserve"> (Slika: Matjaž Kmecl</w:t>
      </w:r>
      <w:r w:rsidR="00F00FDC">
        <w:t>, Dnevnik - splet</w:t>
      </w:r>
      <w:r w:rsidR="00A01914">
        <w:t>)</w:t>
      </w:r>
    </w:p>
  </w:footnote>
  <w:footnote w:id="9">
    <w:p w14:paraId="779D2581" w14:textId="0668E34A" w:rsidR="00C52412" w:rsidRDefault="00C52412">
      <w:pPr>
        <w:pStyle w:val="Sprotnaopomba-besedilo"/>
      </w:pPr>
      <w:r>
        <w:rPr>
          <w:rStyle w:val="Sprotnaopomba-sklic"/>
        </w:rPr>
        <w:footnoteRef/>
      </w:r>
      <w:r>
        <w:t xml:space="preserve"> </w:t>
      </w:r>
      <w:r>
        <w:t xml:space="preserve">Dušan Plut </w:t>
      </w:r>
      <w:r w:rsidR="00482749">
        <w:t>–</w:t>
      </w:r>
      <w:r>
        <w:t xml:space="preserve"> </w:t>
      </w:r>
      <w:r w:rsidR="00482749">
        <w:t xml:space="preserve">Slovenski geograf in pedagog in profesor na Filozofski fakulteti v Ljubljani. </w:t>
      </w:r>
      <w:r w:rsidR="00482749" w:rsidRPr="00482749">
        <w:t>Leta 1989 je postal ustanovni predsednik Zelenih Slovenije, ki so se z osmimi delegati uvrstili v takratni družbenopolitični zbor in vstopili v Demosovo vlado. Leta 1990</w:t>
      </w:r>
      <w:r w:rsidR="00482749">
        <w:t xml:space="preserve"> pa je</w:t>
      </w:r>
      <w:r w:rsidR="00482749" w:rsidRPr="00482749">
        <w:t xml:space="preserve"> bil izvoljen v prvo republiško predsedstvo</w:t>
      </w:r>
      <w:r w:rsidR="00F00FDC">
        <w:t>.</w:t>
      </w:r>
      <w:r w:rsidR="00A01914">
        <w:t xml:space="preserve"> (Slika: Dušan Plut</w:t>
      </w:r>
      <w:r w:rsidR="00F00FDC">
        <w:t xml:space="preserve">, </w:t>
      </w:r>
      <w:r w:rsidR="00CB0021">
        <w:t>Nova24Tv - splet</w:t>
      </w:r>
      <w:r w:rsidR="00A01914">
        <w:t>)</w:t>
      </w:r>
    </w:p>
  </w:footnote>
  <w:footnote w:id="10">
    <w:p w14:paraId="030C311E" w14:textId="0FE49827" w:rsidR="00C52412" w:rsidRDefault="00C52412">
      <w:pPr>
        <w:pStyle w:val="Sprotnaopomba-besedilo"/>
      </w:pPr>
      <w:r>
        <w:rPr>
          <w:rStyle w:val="Sprotnaopomba-sklic"/>
        </w:rPr>
        <w:footnoteRef/>
      </w:r>
      <w:r>
        <w:t xml:space="preserve"> </w:t>
      </w:r>
      <w:r>
        <w:t xml:space="preserve">France Bučar </w:t>
      </w:r>
      <w:r w:rsidR="00582CFD">
        <w:t>–</w:t>
      </w:r>
      <w:r>
        <w:t xml:space="preserve"> </w:t>
      </w:r>
      <w:r w:rsidR="00582CFD">
        <w:t xml:space="preserve">Slovenski pravnik in politik, velja za starosto slovenske politike in enega od očetov slovenske osamosvojitve. </w:t>
      </w:r>
      <w:r w:rsidR="00876F37">
        <w:t xml:space="preserve">Med 2. svetovno vojno se je pridružil NOB, po vojni pa je nekaj časa deloval v KNOJ in OZNI. Služboval je v različnih državnih uradih, v 60. letih pa je začel predavati na Pravni fakulteti v Ljubljani. V 70. letih je bil zaradi kritičnih idej razglašen za oporečnika. Z opozicijo je začel sodelovati </w:t>
      </w:r>
      <w:r w:rsidR="00876F37" w:rsidRPr="00876F37">
        <w:t xml:space="preserve">ob ustanavljanju Nove revije in njeni 57. številki </w:t>
      </w:r>
      <w:r w:rsidR="00876F37">
        <w:t xml:space="preserve">leta </w:t>
      </w:r>
      <w:r w:rsidR="00876F37" w:rsidRPr="00876F37">
        <w:t>1987</w:t>
      </w:r>
      <w:r w:rsidR="00876F37">
        <w:t xml:space="preserve">. </w:t>
      </w:r>
      <w:r w:rsidR="00876F37" w:rsidRPr="00876F37">
        <w:t>Leta 1989 je soustanovil Slovensko demokratično zvezo in z njo kot del D</w:t>
      </w:r>
      <w:r w:rsidR="00876F37">
        <w:t>emosa</w:t>
      </w:r>
      <w:r w:rsidR="00876F37" w:rsidRPr="00876F37">
        <w:t xml:space="preserve"> zmagal na prvih demokratičnih volitvah v Sloveniji. </w:t>
      </w:r>
      <w:r w:rsidR="00876F37">
        <w:t>Med leti 1990 in 1992 je b</w:t>
      </w:r>
      <w:r w:rsidR="00876F37" w:rsidRPr="00876F37">
        <w:t>il predsednik Skupščine Republike Slovenije</w:t>
      </w:r>
      <w:r w:rsidR="00876F37">
        <w:t xml:space="preserve"> in</w:t>
      </w:r>
      <w:r w:rsidR="00876F37" w:rsidRPr="00876F37">
        <w:t xml:space="preserve"> ena vodilnih osebnosti procesa osamosvojitve Slovenije.</w:t>
      </w:r>
      <w:r w:rsidR="00876F37">
        <w:t xml:space="preserve"> Skupaj s Petrom Jambrekom je bil tudi glavni avtor prve Slovenske ustave.</w:t>
      </w:r>
      <w:r w:rsidR="00876F37" w:rsidRPr="00876F37">
        <w:t xml:space="preserve"> Leta 1992 je bil izvoljen v 1. državni zbor Republike Slovenije</w:t>
      </w:r>
      <w:r w:rsidR="00876F37">
        <w:t xml:space="preserve"> in</w:t>
      </w:r>
      <w:r w:rsidR="00876F37" w:rsidRPr="00876F37">
        <w:t xml:space="preserve"> bil član </w:t>
      </w:r>
      <w:r w:rsidR="00876F37">
        <w:t>raznih</w:t>
      </w:r>
      <w:r w:rsidR="00876F37" w:rsidRPr="00876F37">
        <w:t xml:space="preserve"> delovnih teles</w:t>
      </w:r>
      <w:r w:rsidR="00876F37">
        <w:t>. Po neuspešni kandidaturi za predsednika Slovenije leta 2002 se je posvetil publicistiki, bil pa je tudi predsednik slovenskega panevropskega gibanja. Prejel je najvišje</w:t>
      </w:r>
      <w:r w:rsidR="00876F37" w:rsidRPr="00876F37">
        <w:t xml:space="preserve"> odlikovanje Republike Slovenije, red za izredne zasluge</w:t>
      </w:r>
      <w:r w:rsidR="00A01914">
        <w:t xml:space="preserve"> (Slika: France Bučar</w:t>
      </w:r>
      <w:r w:rsidR="00CB0021">
        <w:t xml:space="preserve">, </w:t>
      </w:r>
      <w:proofErr w:type="spellStart"/>
      <w:r w:rsidR="00CB0021">
        <w:t>Siol</w:t>
      </w:r>
      <w:proofErr w:type="spellEnd"/>
      <w:r w:rsidR="00CB0021">
        <w:t xml:space="preserve"> - splet</w:t>
      </w:r>
      <w:r w:rsidR="00A01914">
        <w:t>)</w:t>
      </w:r>
      <w:r w:rsidR="00876F37" w:rsidRPr="00876F37">
        <w:t>.</w:t>
      </w:r>
      <w:r w:rsidR="00876F37">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E20D41"/>
    <w:multiLevelType w:val="hybridMultilevel"/>
    <w:tmpl w:val="746839F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 w15:restartNumberingAfterBreak="0">
    <w:nsid w:val="24E46C64"/>
    <w:multiLevelType w:val="hybridMultilevel"/>
    <w:tmpl w:val="E71465CE"/>
    <w:lvl w:ilvl="0" w:tplc="21AC3AE6">
      <w:start w:val="2"/>
      <w:numFmt w:val="decimal"/>
      <w:lvlText w:val="%1."/>
      <w:lvlJc w:val="left"/>
      <w:pPr>
        <w:ind w:left="1080" w:hanging="360"/>
      </w:pPr>
      <w:rPr>
        <w:rFonts w:hint="default"/>
      </w:r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2" w15:restartNumberingAfterBreak="0">
    <w:nsid w:val="66575D43"/>
    <w:multiLevelType w:val="hybridMultilevel"/>
    <w:tmpl w:val="4342D118"/>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6F4B5CA6"/>
    <w:multiLevelType w:val="hybridMultilevel"/>
    <w:tmpl w:val="081C9C6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73124EDC"/>
    <w:multiLevelType w:val="hybridMultilevel"/>
    <w:tmpl w:val="58CE355E"/>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7AC06098"/>
    <w:multiLevelType w:val="hybridMultilevel"/>
    <w:tmpl w:val="BE8ED752"/>
    <w:lvl w:ilvl="0" w:tplc="0424000B">
      <w:start w:val="1"/>
      <w:numFmt w:val="bullet"/>
      <w:lvlText w:val=""/>
      <w:lvlJc w:val="left"/>
      <w:pPr>
        <w:ind w:left="720" w:hanging="360"/>
      </w:pPr>
      <w:rPr>
        <w:rFonts w:ascii="Wingdings" w:hAnsi="Wingdings"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308"/>
    <w:rsid w:val="00027000"/>
    <w:rsid w:val="000354BE"/>
    <w:rsid w:val="00064C53"/>
    <w:rsid w:val="000971E6"/>
    <w:rsid w:val="000A0625"/>
    <w:rsid w:val="000A0C38"/>
    <w:rsid w:val="000E766E"/>
    <w:rsid w:val="001148CC"/>
    <w:rsid w:val="0012412A"/>
    <w:rsid w:val="0012465E"/>
    <w:rsid w:val="001459A1"/>
    <w:rsid w:val="00187147"/>
    <w:rsid w:val="001D246F"/>
    <w:rsid w:val="001E3BF1"/>
    <w:rsid w:val="00224FF2"/>
    <w:rsid w:val="002664E5"/>
    <w:rsid w:val="002A0543"/>
    <w:rsid w:val="002B16A7"/>
    <w:rsid w:val="003122FB"/>
    <w:rsid w:val="00317D2E"/>
    <w:rsid w:val="003A5A19"/>
    <w:rsid w:val="003A6D3A"/>
    <w:rsid w:val="003B768F"/>
    <w:rsid w:val="003C297B"/>
    <w:rsid w:val="003C3ABE"/>
    <w:rsid w:val="003C3C7F"/>
    <w:rsid w:val="00400FE5"/>
    <w:rsid w:val="00403623"/>
    <w:rsid w:val="00426079"/>
    <w:rsid w:val="004621C5"/>
    <w:rsid w:val="00482749"/>
    <w:rsid w:val="0048355F"/>
    <w:rsid w:val="004A144C"/>
    <w:rsid w:val="004B6AE2"/>
    <w:rsid w:val="004C56C8"/>
    <w:rsid w:val="004E0DEF"/>
    <w:rsid w:val="004E3DA6"/>
    <w:rsid w:val="004F5AD1"/>
    <w:rsid w:val="004F5E3C"/>
    <w:rsid w:val="004F652E"/>
    <w:rsid w:val="004F6CD8"/>
    <w:rsid w:val="00502079"/>
    <w:rsid w:val="00515799"/>
    <w:rsid w:val="005322FF"/>
    <w:rsid w:val="00547FE3"/>
    <w:rsid w:val="00582CFD"/>
    <w:rsid w:val="00591A6B"/>
    <w:rsid w:val="00596C0B"/>
    <w:rsid w:val="005B4A39"/>
    <w:rsid w:val="005F030B"/>
    <w:rsid w:val="00606B43"/>
    <w:rsid w:val="00652AE0"/>
    <w:rsid w:val="00654A92"/>
    <w:rsid w:val="00654EBD"/>
    <w:rsid w:val="00656644"/>
    <w:rsid w:val="00660C15"/>
    <w:rsid w:val="00665308"/>
    <w:rsid w:val="0067021D"/>
    <w:rsid w:val="00690115"/>
    <w:rsid w:val="006A0AFB"/>
    <w:rsid w:val="006B0A0D"/>
    <w:rsid w:val="006B564A"/>
    <w:rsid w:val="007022DB"/>
    <w:rsid w:val="00702CB1"/>
    <w:rsid w:val="007116BB"/>
    <w:rsid w:val="007152EB"/>
    <w:rsid w:val="00716DAF"/>
    <w:rsid w:val="00720E5D"/>
    <w:rsid w:val="00797B52"/>
    <w:rsid w:val="007F1189"/>
    <w:rsid w:val="00834EB6"/>
    <w:rsid w:val="00876F37"/>
    <w:rsid w:val="00880F72"/>
    <w:rsid w:val="008A68F6"/>
    <w:rsid w:val="008B5E53"/>
    <w:rsid w:val="008C07A0"/>
    <w:rsid w:val="008E35FC"/>
    <w:rsid w:val="008F1FB4"/>
    <w:rsid w:val="00900041"/>
    <w:rsid w:val="00930CE0"/>
    <w:rsid w:val="009477E1"/>
    <w:rsid w:val="00956772"/>
    <w:rsid w:val="009D5387"/>
    <w:rsid w:val="00A01914"/>
    <w:rsid w:val="00A302D2"/>
    <w:rsid w:val="00A60397"/>
    <w:rsid w:val="00A71E7D"/>
    <w:rsid w:val="00A93B07"/>
    <w:rsid w:val="00AA26FA"/>
    <w:rsid w:val="00AA5EA1"/>
    <w:rsid w:val="00AB0C36"/>
    <w:rsid w:val="00AE4ED5"/>
    <w:rsid w:val="00AE7D22"/>
    <w:rsid w:val="00B077C6"/>
    <w:rsid w:val="00B261BD"/>
    <w:rsid w:val="00B510DC"/>
    <w:rsid w:val="00B6000A"/>
    <w:rsid w:val="00BA406D"/>
    <w:rsid w:val="00BC7DB3"/>
    <w:rsid w:val="00BD7955"/>
    <w:rsid w:val="00BE60D7"/>
    <w:rsid w:val="00C0467E"/>
    <w:rsid w:val="00C52412"/>
    <w:rsid w:val="00C567D2"/>
    <w:rsid w:val="00C95870"/>
    <w:rsid w:val="00CB0021"/>
    <w:rsid w:val="00CB266D"/>
    <w:rsid w:val="00CC178E"/>
    <w:rsid w:val="00CE6D7A"/>
    <w:rsid w:val="00D65100"/>
    <w:rsid w:val="00D74339"/>
    <w:rsid w:val="00D83322"/>
    <w:rsid w:val="00D85E24"/>
    <w:rsid w:val="00DE537C"/>
    <w:rsid w:val="00E15BC6"/>
    <w:rsid w:val="00E24759"/>
    <w:rsid w:val="00E32D44"/>
    <w:rsid w:val="00E466BB"/>
    <w:rsid w:val="00E747C3"/>
    <w:rsid w:val="00E75420"/>
    <w:rsid w:val="00F00FDC"/>
    <w:rsid w:val="00F11AC8"/>
    <w:rsid w:val="00F300BB"/>
    <w:rsid w:val="00F36542"/>
    <w:rsid w:val="00F74F30"/>
    <w:rsid w:val="00F80669"/>
    <w:rsid w:val="00FC28E1"/>
    <w:rsid w:val="00FE4B1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90E2"/>
  <w15:chartTrackingRefBased/>
  <w15:docId w15:val="{4FE76225-9405-4DB9-BA3C-8D00BA349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665308"/>
    <w:pPr>
      <w:ind w:left="720"/>
      <w:contextualSpacing/>
    </w:pPr>
  </w:style>
  <w:style w:type="character" w:styleId="Hiperpovezava">
    <w:name w:val="Hyperlink"/>
    <w:basedOn w:val="Privzetapisavaodstavka"/>
    <w:uiPriority w:val="99"/>
    <w:semiHidden/>
    <w:unhideWhenUsed/>
    <w:rsid w:val="009D5387"/>
    <w:rPr>
      <w:color w:val="0000FF"/>
      <w:u w:val="single"/>
    </w:rPr>
  </w:style>
  <w:style w:type="paragraph" w:styleId="Sprotnaopomba-besedilo">
    <w:name w:val="footnote text"/>
    <w:basedOn w:val="Navaden"/>
    <w:link w:val="Sprotnaopomba-besediloZnak"/>
    <w:uiPriority w:val="99"/>
    <w:semiHidden/>
    <w:unhideWhenUsed/>
    <w:rsid w:val="0012412A"/>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12412A"/>
    <w:rPr>
      <w:sz w:val="20"/>
      <w:szCs w:val="20"/>
    </w:rPr>
  </w:style>
  <w:style w:type="character" w:styleId="Sprotnaopomba-sklic">
    <w:name w:val="footnote reference"/>
    <w:basedOn w:val="Privzetapisavaodstavka"/>
    <w:uiPriority w:val="99"/>
    <w:semiHidden/>
    <w:unhideWhenUsed/>
    <w:rsid w:val="0012412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857F8893-41B8-49C1-9687-17AD53BF0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5</Pages>
  <Words>1267</Words>
  <Characters>7227</Characters>
  <Application>Microsoft Office Word</Application>
  <DocSecurity>0</DocSecurity>
  <Lines>60</Lines>
  <Paragraphs>16</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Parkvojaske zgodovine</cp:lastModifiedBy>
  <cp:revision>123</cp:revision>
  <cp:lastPrinted>2021-03-02T10:20:00Z</cp:lastPrinted>
  <dcterms:created xsi:type="dcterms:W3CDTF">2021-01-07T13:37:00Z</dcterms:created>
  <dcterms:modified xsi:type="dcterms:W3CDTF">2021-03-03T13:24:00Z</dcterms:modified>
</cp:coreProperties>
</file>